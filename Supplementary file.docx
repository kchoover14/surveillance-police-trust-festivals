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F33C" w14:textId="05CBBBF3" w:rsidR="009571FE" w:rsidRDefault="000153C9" w:rsidP="000153C9">
      <w:pPr>
        <w:jc w:val="center"/>
        <w:rPr>
          <w:ins w:id="0" w:author="Author"/>
          <w:b/>
          <w:bCs/>
        </w:rPr>
      </w:pPr>
      <w:commentRangeStart w:id="1"/>
      <w:del w:id="2" w:author="Author">
        <w:r w:rsidRPr="000153C9" w:rsidDel="008D033C">
          <w:rPr>
            <w:b/>
            <w:bCs/>
          </w:rPr>
          <w:delText>Appendix</w:delText>
        </w:r>
      </w:del>
      <w:ins w:id="3" w:author="Author">
        <w:r w:rsidR="008D033C">
          <w:rPr>
            <w:b/>
            <w:bCs/>
          </w:rPr>
          <w:t>Supplementary Material</w:t>
        </w:r>
      </w:ins>
      <w:commentRangeEnd w:id="1"/>
      <w:r w:rsidR="00F07BCB">
        <w:rPr>
          <w:rStyle w:val="CommentReference"/>
        </w:rPr>
        <w:commentReference w:id="1"/>
      </w:r>
    </w:p>
    <w:p w14:paraId="73F60F4C" w14:textId="41B5D563" w:rsidR="008D033C" w:rsidRDefault="008D033C" w:rsidP="000153C9">
      <w:pPr>
        <w:jc w:val="center"/>
        <w:rPr>
          <w:ins w:id="4" w:author="Author"/>
          <w:b/>
          <w:bCs/>
        </w:rPr>
      </w:pPr>
    </w:p>
    <w:p w14:paraId="77C81DB0" w14:textId="46C0058B" w:rsidR="008D033C" w:rsidRDefault="008D033C">
      <w:pPr>
        <w:rPr>
          <w:b/>
          <w:bCs/>
        </w:rPr>
        <w:pPrChange w:id="5" w:author="Author">
          <w:pPr>
            <w:jc w:val="center"/>
          </w:pPr>
        </w:pPrChange>
      </w:pPr>
      <w:ins w:id="6" w:author="Author">
        <w:r>
          <w:rPr>
            <w:b/>
            <w:bCs/>
          </w:rPr>
          <w:t xml:space="preserve">PART A: </w:t>
        </w:r>
        <w:r w:rsidR="00C71E04">
          <w:rPr>
            <w:b/>
            <w:bCs/>
          </w:rPr>
          <w:t>MODEL FITTING</w:t>
        </w:r>
        <w:r>
          <w:rPr>
            <w:b/>
            <w:bCs/>
          </w:rPr>
          <w:t xml:space="preserve"> </w:t>
        </w:r>
      </w:ins>
    </w:p>
    <w:p w14:paraId="4A063C5C" w14:textId="77777777" w:rsidR="005469EA" w:rsidRDefault="005469EA" w:rsidP="000153C9"/>
    <w:p w14:paraId="058833FC" w14:textId="2E0B57EA" w:rsidR="005469EA" w:rsidRPr="005469EA" w:rsidRDefault="005469EA" w:rsidP="000153C9">
      <w:r w:rsidRPr="005469EA">
        <w:t xml:space="preserve">Bayesian ordinal model fit plots </w:t>
      </w:r>
      <w:proofErr w:type="gramStart"/>
      <w:r>
        <w:t>were generated</w:t>
      </w:r>
      <w:proofErr w:type="gramEnd"/>
      <w:r>
        <w:t xml:space="preserve"> using </w:t>
      </w:r>
      <w:r w:rsidR="00B049A0">
        <w:t xml:space="preserve">the </w:t>
      </w:r>
      <w:r>
        <w:t>built-in brms tool</w:t>
      </w:r>
      <w:r w:rsidR="00B049A0">
        <w:t xml:space="preserve"> </w:t>
      </w:r>
      <w:proofErr w:type="spellStart"/>
      <w:r w:rsidR="00B049A0">
        <w:t>pp_check</w:t>
      </w:r>
      <w:proofErr w:type="spellEnd"/>
      <w:r w:rsidR="00B049A0">
        <w:t xml:space="preserve"> (</w:t>
      </w:r>
      <w:proofErr w:type="spellStart"/>
      <w:r w:rsidR="00B049A0" w:rsidRPr="00B049A0">
        <w:t>Bürkner</w:t>
      </w:r>
      <w:proofErr w:type="spellEnd"/>
      <w:del w:id="7" w:author="Author">
        <w:r w:rsidR="00B049A0" w:rsidDel="008D033C">
          <w:delText>,</w:delText>
        </w:r>
      </w:del>
      <w:r w:rsidR="00B049A0">
        <w:t xml:space="preserve"> 2018)</w:t>
      </w:r>
      <w:r w:rsidRPr="005469EA">
        <w:t xml:space="preserve">. Fitting for logistic binomial GLM plots </w:t>
      </w:r>
      <w:proofErr w:type="gramStart"/>
      <w:r w:rsidRPr="005469EA">
        <w:t>was done</w:t>
      </w:r>
      <w:proofErr w:type="gramEnd"/>
      <w:r w:rsidRPr="005469EA">
        <w:t xml:space="preserve"> using performance </w:t>
      </w:r>
      <w:r w:rsidR="00D43786">
        <w:t>(</w:t>
      </w:r>
      <w:proofErr w:type="spellStart"/>
      <w:r w:rsidR="004A060C">
        <w:t>Lüdecke</w:t>
      </w:r>
      <w:proofErr w:type="spellEnd"/>
      <w:del w:id="8" w:author="Author">
        <w:r w:rsidR="004A060C" w:rsidDel="008D033C">
          <w:delText>,</w:delText>
        </w:r>
      </w:del>
      <w:r w:rsidR="004A060C">
        <w:t xml:space="preserve"> </w:t>
      </w:r>
      <w:r w:rsidR="00531631">
        <w:t xml:space="preserve">et al., </w:t>
      </w:r>
      <w:r w:rsidR="004A060C">
        <w:t>2020</w:t>
      </w:r>
      <w:r w:rsidR="00D43786">
        <w:t xml:space="preserve">) </w:t>
      </w:r>
      <w:r w:rsidRPr="005469EA">
        <w:t>for generating binned residuals</w:t>
      </w:r>
      <w:r w:rsidR="0054203E">
        <w:t xml:space="preserve"> and plots</w:t>
      </w:r>
      <w:r w:rsidRPr="005469EA">
        <w:t xml:space="preserve"> </w:t>
      </w:r>
      <w:commentRangeStart w:id="9"/>
      <w:commentRangeStart w:id="10"/>
      <w:r w:rsidRPr="0054203E">
        <w:rPr>
          <w:strike/>
        </w:rPr>
        <w:t>and see for plotting</w:t>
      </w:r>
      <w:r w:rsidR="00D43786">
        <w:t xml:space="preserve"> (</w:t>
      </w:r>
      <w:proofErr w:type="spellStart"/>
      <w:r w:rsidR="004A060C">
        <w:t>Lüdecke</w:t>
      </w:r>
      <w:proofErr w:type="spellEnd"/>
      <w:del w:id="11" w:author="Author">
        <w:r w:rsidR="004A060C" w:rsidDel="008D033C">
          <w:delText>,</w:delText>
        </w:r>
      </w:del>
      <w:r w:rsidR="004A060C">
        <w:t xml:space="preserve"> </w:t>
      </w:r>
      <w:r w:rsidR="00531631">
        <w:t xml:space="preserve">et al., </w:t>
      </w:r>
      <w:r w:rsidR="004A060C">
        <w:t>2020</w:t>
      </w:r>
      <w:r w:rsidR="00D43786">
        <w:t>)</w:t>
      </w:r>
      <w:r w:rsidRPr="005469EA">
        <w:t xml:space="preserve">. </w:t>
      </w:r>
      <w:commentRangeEnd w:id="9"/>
      <w:r w:rsidR="00F4162E">
        <w:rPr>
          <w:rStyle w:val="CommentReference"/>
        </w:rPr>
        <w:commentReference w:id="9"/>
      </w:r>
      <w:commentRangeEnd w:id="10"/>
      <w:r w:rsidR="0054203E">
        <w:rPr>
          <w:rStyle w:val="CommentReference"/>
        </w:rPr>
        <w:commentReference w:id="10"/>
      </w:r>
    </w:p>
    <w:p w14:paraId="6AE951C4" w14:textId="77777777" w:rsidR="005469EA" w:rsidRDefault="005469EA" w:rsidP="000153C9">
      <w:pPr>
        <w:rPr>
          <w:b/>
          <w:bCs/>
        </w:rPr>
      </w:pPr>
    </w:p>
    <w:p w14:paraId="71F0A5E0" w14:textId="14708FCA" w:rsidR="005469EA" w:rsidRDefault="009A2AAD" w:rsidP="000153C9">
      <w:pPr>
        <w:rPr>
          <w:ins w:id="12" w:author="Author"/>
          <w:b/>
          <w:bCs/>
        </w:rPr>
      </w:pPr>
      <w:commentRangeStart w:id="13"/>
      <w:commentRangeStart w:id="14"/>
      <w:r>
        <w:rPr>
          <w:b/>
          <w:bCs/>
        </w:rPr>
        <w:t>Part 1</w:t>
      </w:r>
      <w:commentRangeEnd w:id="13"/>
      <w:r w:rsidR="00957D06">
        <w:rPr>
          <w:rStyle w:val="CommentReference"/>
        </w:rPr>
        <w:commentReference w:id="13"/>
      </w:r>
      <w:commentRangeEnd w:id="14"/>
      <w:r w:rsidR="0054203E">
        <w:rPr>
          <w:rStyle w:val="CommentReference"/>
        </w:rPr>
        <w:commentReference w:id="14"/>
      </w:r>
      <w:r>
        <w:rPr>
          <w:b/>
          <w:bCs/>
        </w:rPr>
        <w:t>: Model Fitting</w:t>
      </w:r>
    </w:p>
    <w:p w14:paraId="3D48E3C4" w14:textId="77777777" w:rsidR="00957D06" w:rsidRDefault="00957D06" w:rsidP="000153C9">
      <w:pPr>
        <w:rPr>
          <w:b/>
          <w:bCs/>
        </w:rPr>
      </w:pPr>
    </w:p>
    <w:p w14:paraId="298288D2" w14:textId="19AF66C7" w:rsidR="009A2AAD" w:rsidRDefault="00FC1550" w:rsidP="000153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069FAE" wp14:editId="6A87B68E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57F3" w14:textId="77777777" w:rsidR="004E2500" w:rsidRDefault="004E2500" w:rsidP="000153C9">
      <w:pPr>
        <w:rPr>
          <w:b/>
          <w:bCs/>
        </w:rPr>
      </w:pPr>
    </w:p>
    <w:p w14:paraId="4B48D171" w14:textId="3773D8C2" w:rsidR="008A4643" w:rsidRPr="007A1E78" w:rsidRDefault="00FC1550" w:rsidP="000153C9">
      <w:del w:id="15" w:author="Author">
        <w:r w:rsidDel="00856699">
          <w:rPr>
            <w:b/>
            <w:bCs/>
          </w:rPr>
          <w:delText>Appendix</w:delText>
        </w:r>
      </w:del>
      <w:ins w:id="1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</w:t>
      </w:r>
      <w:ins w:id="17" w:author="Author">
        <w:r w:rsidR="007A1E78">
          <w:rPr>
            <w:b/>
            <w:bCs/>
          </w:rPr>
          <w:t>.</w:t>
        </w:r>
      </w:ins>
      <w:del w:id="18" w:author="Author">
        <w:r w:rsidDel="007A1E78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7A1E78">
        <w:t>Safety Model Plot: Observed data (dark blue line) and modelled data (light blue lines)</w:t>
      </w:r>
      <w:ins w:id="19" w:author="Author">
        <w:r w:rsidR="007A1E78">
          <w:t>.</w:t>
        </w:r>
      </w:ins>
    </w:p>
    <w:p w14:paraId="38C14A16" w14:textId="46DA91A0" w:rsidR="00FC1550" w:rsidRDefault="00FC1550" w:rsidP="000153C9">
      <w:pPr>
        <w:rPr>
          <w:b/>
          <w:bCs/>
        </w:rPr>
      </w:pPr>
    </w:p>
    <w:p w14:paraId="4A116EFB" w14:textId="130EE40D" w:rsidR="00AB37BB" w:rsidRDefault="00AB37BB" w:rsidP="000153C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D4F87C3" wp14:editId="49490420">
            <wp:extent cx="5715798" cy="5715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DF29" w14:textId="77777777" w:rsidR="004E2500" w:rsidRDefault="004E2500" w:rsidP="00C72E72">
      <w:pPr>
        <w:rPr>
          <w:b/>
          <w:bCs/>
        </w:rPr>
      </w:pPr>
    </w:p>
    <w:p w14:paraId="161B87A7" w14:textId="7F5854CB" w:rsidR="00C72E72" w:rsidRPr="007D7880" w:rsidRDefault="00C72E72" w:rsidP="00C72E72">
      <w:del w:id="20" w:author="Author">
        <w:r w:rsidDel="00856699">
          <w:rPr>
            <w:b/>
            <w:bCs/>
          </w:rPr>
          <w:delText>Appendix</w:delText>
        </w:r>
      </w:del>
      <w:ins w:id="21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</w:t>
      </w:r>
      <w:ins w:id="22" w:author="Author">
        <w:r w:rsidR="007D7880">
          <w:rPr>
            <w:b/>
            <w:bCs/>
          </w:rPr>
          <w:t>.</w:t>
        </w:r>
      </w:ins>
      <w:del w:id="23" w:author="Author">
        <w:r w:rsidDel="007D7880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7D7880">
        <w:t>Changes in General Safety Model Plot: Observed data (dark blue line) and modelled data (light blue lines)</w:t>
      </w:r>
      <w:ins w:id="24" w:author="Author">
        <w:r w:rsidR="007D7880">
          <w:t>.</w:t>
        </w:r>
      </w:ins>
    </w:p>
    <w:p w14:paraId="3D941272" w14:textId="11302B4D" w:rsidR="00FC1550" w:rsidRDefault="00FC1550" w:rsidP="000153C9">
      <w:pPr>
        <w:rPr>
          <w:b/>
          <w:bCs/>
        </w:rPr>
      </w:pPr>
    </w:p>
    <w:p w14:paraId="7FF9DD1F" w14:textId="1DF98081" w:rsidR="00AB37BB" w:rsidRDefault="007C2E05" w:rsidP="000153C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7C3A45E" wp14:editId="50CA874A">
            <wp:extent cx="4763165" cy="476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921B" w14:textId="77777777" w:rsidR="004E2500" w:rsidRDefault="004E2500" w:rsidP="00AB37BB">
      <w:pPr>
        <w:rPr>
          <w:b/>
          <w:bCs/>
        </w:rPr>
      </w:pPr>
    </w:p>
    <w:p w14:paraId="3EC3138B" w14:textId="7D6C4B0F" w:rsidR="00AB37BB" w:rsidRPr="004E2500" w:rsidRDefault="00AB37BB" w:rsidP="00AB37BB">
      <w:del w:id="25" w:author="Author">
        <w:r w:rsidDel="00856699">
          <w:rPr>
            <w:b/>
            <w:bCs/>
          </w:rPr>
          <w:delText>Appendix</w:delText>
        </w:r>
      </w:del>
      <w:ins w:id="2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3</w:t>
      </w:r>
      <w:r w:rsidR="00F128C2">
        <w:rPr>
          <w:b/>
          <w:bCs/>
        </w:rPr>
        <w:t>.</w:t>
      </w:r>
      <w:r>
        <w:rPr>
          <w:b/>
          <w:bCs/>
        </w:rPr>
        <w:t xml:space="preserve"> </w:t>
      </w:r>
      <w:r w:rsidRPr="004E2500">
        <w:t xml:space="preserve">Specific Safety Concern Physical Model Plot: </w:t>
      </w:r>
      <w:r w:rsidR="003F4020" w:rsidRPr="004E2500">
        <w:t>About 100% of the residuals are inside the error bounds</w:t>
      </w:r>
      <w:r w:rsidR="00055771" w:rsidRPr="004E2500">
        <w:t xml:space="preserve"> (white area)</w:t>
      </w:r>
      <w:r w:rsidR="003F4020" w:rsidRPr="004E2500">
        <w:t>.</w:t>
      </w:r>
    </w:p>
    <w:p w14:paraId="620A4342" w14:textId="5CD189CB" w:rsidR="00AB37BB" w:rsidRDefault="00AB37BB" w:rsidP="000153C9">
      <w:pPr>
        <w:rPr>
          <w:b/>
          <w:bCs/>
        </w:rPr>
      </w:pPr>
    </w:p>
    <w:p w14:paraId="6BBA091D" w14:textId="77777777" w:rsidR="007C2E05" w:rsidRDefault="007C2E05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4F3A73" wp14:editId="1E14AE28">
            <wp:extent cx="4763165" cy="476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4087" w14:textId="77777777" w:rsidR="004E2500" w:rsidRDefault="004E2500" w:rsidP="000153C9">
      <w:pPr>
        <w:rPr>
          <w:b/>
          <w:bCs/>
        </w:rPr>
      </w:pPr>
    </w:p>
    <w:p w14:paraId="6DA029D4" w14:textId="4EAC40DE" w:rsidR="00AB37BB" w:rsidRPr="004E2500" w:rsidRDefault="00AB37BB" w:rsidP="000153C9">
      <w:del w:id="27" w:author="Author">
        <w:r w:rsidDel="00856699">
          <w:rPr>
            <w:b/>
            <w:bCs/>
          </w:rPr>
          <w:delText>Appendix</w:delText>
        </w:r>
      </w:del>
      <w:ins w:id="28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4</w:t>
      </w:r>
      <w:ins w:id="29" w:author="Author">
        <w:r w:rsidR="00377F87">
          <w:rPr>
            <w:b/>
            <w:bCs/>
          </w:rPr>
          <w:t>.</w:t>
        </w:r>
      </w:ins>
      <w:del w:id="30" w:author="Author">
        <w:r w:rsidDel="00377F87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 xml:space="preserve">Specific Safety Concern Crowd Violence Model Plot: </w:t>
      </w:r>
      <w:r w:rsidR="00055771" w:rsidRPr="004E2500">
        <w:t>About 100% of the residuals are inside the error bounds (white area).</w:t>
      </w:r>
    </w:p>
    <w:p w14:paraId="2A1C1D37" w14:textId="77777777" w:rsidR="007C2E05" w:rsidRDefault="007C2E05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31DB94" wp14:editId="55028D45">
            <wp:extent cx="4763165" cy="47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DEA8" w14:textId="77777777" w:rsidR="004E2500" w:rsidRDefault="004E2500" w:rsidP="00AB37BB">
      <w:pPr>
        <w:rPr>
          <w:b/>
          <w:bCs/>
        </w:rPr>
      </w:pPr>
    </w:p>
    <w:p w14:paraId="1520B4D4" w14:textId="53741B30" w:rsidR="00AB37BB" w:rsidRPr="004E2500" w:rsidRDefault="00AB37BB" w:rsidP="00AB37BB">
      <w:del w:id="31" w:author="Author">
        <w:r w:rsidDel="00856699">
          <w:rPr>
            <w:b/>
            <w:bCs/>
          </w:rPr>
          <w:delText>Appendix</w:delText>
        </w:r>
      </w:del>
      <w:ins w:id="32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5</w:t>
      </w:r>
      <w:ins w:id="33" w:author="Author">
        <w:r w:rsidR="00377F87">
          <w:rPr>
            <w:b/>
            <w:bCs/>
          </w:rPr>
          <w:t>.</w:t>
        </w:r>
      </w:ins>
      <w:del w:id="34" w:author="Author">
        <w:r w:rsidDel="00377F87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 xml:space="preserve">Specific Safety Concern Sexual Model Plot: </w:t>
      </w:r>
      <w:r w:rsidR="00055771" w:rsidRPr="004E2500">
        <w:t>About 100% of the residuals are inside the error bounds (white area).</w:t>
      </w:r>
    </w:p>
    <w:p w14:paraId="55531A25" w14:textId="77777777" w:rsidR="007C2E05" w:rsidRDefault="007C2E05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7057DE" wp14:editId="561EB8F5">
            <wp:extent cx="4763165" cy="4763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259D" w14:textId="77777777" w:rsidR="004E2500" w:rsidRDefault="004E2500" w:rsidP="00AB37BB">
      <w:pPr>
        <w:rPr>
          <w:b/>
          <w:bCs/>
        </w:rPr>
      </w:pPr>
    </w:p>
    <w:p w14:paraId="425BF1C3" w14:textId="7583F716" w:rsidR="00AB37BB" w:rsidRPr="004E2500" w:rsidRDefault="00AB37BB" w:rsidP="00AB37BB">
      <w:del w:id="35" w:author="Author">
        <w:r w:rsidDel="00856699">
          <w:rPr>
            <w:b/>
            <w:bCs/>
          </w:rPr>
          <w:delText>Appendix</w:delText>
        </w:r>
      </w:del>
      <w:ins w:id="3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6</w:t>
      </w:r>
      <w:ins w:id="37" w:author="Author">
        <w:r w:rsidR="00377F87">
          <w:rPr>
            <w:b/>
            <w:bCs/>
          </w:rPr>
          <w:t>.</w:t>
        </w:r>
      </w:ins>
      <w:del w:id="38" w:author="Author">
        <w:r w:rsidDel="00377F87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 xml:space="preserve">Specific Safety Concern Terrorism Model Plot: </w:t>
      </w:r>
      <w:r w:rsidR="00055771" w:rsidRPr="004E2500">
        <w:t>About 100% of the residuals are inside the error bounds (white area).</w:t>
      </w:r>
    </w:p>
    <w:p w14:paraId="6DA43FB2" w14:textId="77777777" w:rsidR="007C2E05" w:rsidRDefault="007C2E05" w:rsidP="00AB37BB">
      <w:pPr>
        <w:rPr>
          <w:b/>
          <w:bCs/>
        </w:rPr>
      </w:pPr>
    </w:p>
    <w:p w14:paraId="652A0002" w14:textId="77777777" w:rsidR="007C2E05" w:rsidRDefault="007C2E05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8AB198B" wp14:editId="6D1DCA1A">
            <wp:extent cx="4763165" cy="47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BD7" w14:textId="77777777" w:rsidR="004E2500" w:rsidRDefault="004E2500" w:rsidP="00AB37BB">
      <w:pPr>
        <w:rPr>
          <w:b/>
          <w:bCs/>
        </w:rPr>
      </w:pPr>
    </w:p>
    <w:p w14:paraId="1D82EA1C" w14:textId="13DD3086" w:rsidR="00AB37BB" w:rsidRPr="004E2500" w:rsidRDefault="00AB37BB" w:rsidP="00AB37BB">
      <w:del w:id="39" w:author="Author">
        <w:r w:rsidDel="00856699">
          <w:rPr>
            <w:b/>
            <w:bCs/>
          </w:rPr>
          <w:delText>Appendix</w:delText>
        </w:r>
      </w:del>
      <w:ins w:id="40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7</w:t>
      </w:r>
      <w:r w:rsidR="00F128C2">
        <w:rPr>
          <w:b/>
          <w:bCs/>
        </w:rPr>
        <w:t>.</w:t>
      </w:r>
      <w:r>
        <w:rPr>
          <w:b/>
          <w:bCs/>
        </w:rPr>
        <w:t xml:space="preserve"> </w:t>
      </w:r>
      <w:r w:rsidRPr="004E2500">
        <w:t xml:space="preserve">Specific Safety Concern Police Model Plot: </w:t>
      </w:r>
      <w:r w:rsidR="00055771" w:rsidRPr="004E2500">
        <w:t>About 100% of the residuals are inside the error bounds (white area).</w:t>
      </w:r>
    </w:p>
    <w:p w14:paraId="261BA01E" w14:textId="0CDA572C" w:rsidR="00AB37BB" w:rsidRDefault="00AB37BB" w:rsidP="00AB37BB">
      <w:pPr>
        <w:rPr>
          <w:b/>
          <w:bCs/>
        </w:rPr>
      </w:pPr>
    </w:p>
    <w:p w14:paraId="221601AA" w14:textId="77777777" w:rsidR="007C2E05" w:rsidRDefault="007C2E05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4908F2" wp14:editId="7B9FCE01">
            <wp:extent cx="4763165" cy="4763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0DC0" w14:textId="77777777" w:rsidR="004E2500" w:rsidRDefault="004E2500" w:rsidP="00AB37BB">
      <w:pPr>
        <w:rPr>
          <w:b/>
          <w:bCs/>
        </w:rPr>
      </w:pPr>
    </w:p>
    <w:p w14:paraId="2F4EF645" w14:textId="19B571C9" w:rsidR="00AB37BB" w:rsidRDefault="00AB37BB" w:rsidP="00AB37BB">
      <w:pPr>
        <w:rPr>
          <w:b/>
          <w:bCs/>
        </w:rPr>
      </w:pPr>
      <w:del w:id="41" w:author="Author">
        <w:r w:rsidDel="00856699">
          <w:rPr>
            <w:b/>
            <w:bCs/>
          </w:rPr>
          <w:delText>Appendix</w:delText>
        </w:r>
      </w:del>
      <w:ins w:id="42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8</w:t>
      </w:r>
      <w:ins w:id="43" w:author="Author">
        <w:r w:rsidR="00F64819">
          <w:rPr>
            <w:b/>
            <w:bCs/>
          </w:rPr>
          <w:t>.</w:t>
        </w:r>
      </w:ins>
      <w:del w:id="44" w:author="Author">
        <w:r w:rsidDel="00F64819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 xml:space="preserve">Specific Safety Concern Unwanted Security Model Plot: </w:t>
      </w:r>
      <w:r w:rsidR="00055771" w:rsidRPr="004E2500">
        <w:t>About 100% of the residuals are inside the error bounds (white area).</w:t>
      </w:r>
      <w:r w:rsidR="00055771">
        <w:rPr>
          <w:b/>
          <w:bCs/>
        </w:rPr>
        <w:br/>
      </w:r>
    </w:p>
    <w:p w14:paraId="4D4F1879" w14:textId="77777777" w:rsidR="00055771" w:rsidRDefault="00055771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D247EE" wp14:editId="39351AF3">
            <wp:extent cx="4763165" cy="4763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EF2F" w14:textId="77777777" w:rsidR="004E2500" w:rsidRDefault="004E2500" w:rsidP="00AB37BB">
      <w:pPr>
        <w:rPr>
          <w:b/>
          <w:bCs/>
        </w:rPr>
      </w:pPr>
    </w:p>
    <w:p w14:paraId="1B703A28" w14:textId="64DB6563" w:rsidR="003F4020" w:rsidRPr="004E2500" w:rsidRDefault="003F4020" w:rsidP="00AB37BB">
      <w:del w:id="45" w:author="Author">
        <w:r w:rsidDel="00856699">
          <w:rPr>
            <w:b/>
            <w:bCs/>
          </w:rPr>
          <w:delText>Appendix</w:delText>
        </w:r>
      </w:del>
      <w:ins w:id="4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</w:t>
      </w:r>
      <w:r w:rsidR="004728D0">
        <w:rPr>
          <w:b/>
          <w:bCs/>
        </w:rPr>
        <w:t>9</w:t>
      </w:r>
      <w:ins w:id="47" w:author="Author">
        <w:r w:rsidR="00C11369">
          <w:rPr>
            <w:b/>
            <w:bCs/>
          </w:rPr>
          <w:t>.</w:t>
        </w:r>
      </w:ins>
      <w:del w:id="48" w:author="Author">
        <w:r w:rsidDel="00C11369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 xml:space="preserve">Safety </w:t>
      </w:r>
      <w:r w:rsidR="004728D0" w:rsidRPr="004E2500">
        <w:t xml:space="preserve">Measures </w:t>
      </w:r>
      <w:r w:rsidR="00055771" w:rsidRPr="004E2500">
        <w:t xml:space="preserve">Location </w:t>
      </w:r>
      <w:r w:rsidRPr="004E2500">
        <w:t xml:space="preserve">Model Plot: </w:t>
      </w:r>
      <w:r w:rsidR="00055771" w:rsidRPr="004E2500">
        <w:t>About 100% of the residuals are inside the error bounds (white area).</w:t>
      </w:r>
    </w:p>
    <w:p w14:paraId="77D649CB" w14:textId="77777777" w:rsidR="00055771" w:rsidRDefault="00055771" w:rsidP="00AB37BB">
      <w:pPr>
        <w:rPr>
          <w:b/>
          <w:bCs/>
        </w:rPr>
      </w:pPr>
    </w:p>
    <w:p w14:paraId="0D4FB87E" w14:textId="245FA0B9" w:rsidR="00055771" w:rsidRDefault="00A12BE8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A59707" wp14:editId="3F334A30">
            <wp:extent cx="4763165" cy="4763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66FF" w14:textId="77777777" w:rsidR="004E2500" w:rsidRDefault="004E2500" w:rsidP="00055771">
      <w:pPr>
        <w:rPr>
          <w:b/>
          <w:bCs/>
        </w:rPr>
      </w:pPr>
    </w:p>
    <w:p w14:paraId="3713853D" w14:textId="47347DBD" w:rsidR="00055771" w:rsidRPr="004E2500" w:rsidRDefault="00055771" w:rsidP="00055771">
      <w:del w:id="49" w:author="Author">
        <w:r w:rsidDel="00856699">
          <w:rPr>
            <w:b/>
            <w:bCs/>
          </w:rPr>
          <w:delText>Appendix</w:delText>
        </w:r>
      </w:del>
      <w:ins w:id="50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10</w:t>
      </w:r>
      <w:ins w:id="51" w:author="Author">
        <w:r w:rsidR="00951F72">
          <w:rPr>
            <w:b/>
            <w:bCs/>
          </w:rPr>
          <w:t>.</w:t>
        </w:r>
      </w:ins>
      <w:del w:id="52" w:author="Author">
        <w:r w:rsidDel="00951F72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 xml:space="preserve">Safety Measures Ethos/Vibe/Rules Model Plot: About </w:t>
      </w:r>
      <w:r w:rsidR="00A12BE8" w:rsidRPr="004E2500">
        <w:t>89</w:t>
      </w:r>
      <w:r w:rsidRPr="004E2500">
        <w:t>% of the residuals are inside the error bounds (white area).</w:t>
      </w:r>
    </w:p>
    <w:p w14:paraId="7268BC7A" w14:textId="02EB44D0" w:rsidR="00055771" w:rsidRDefault="00055771" w:rsidP="00AB37BB">
      <w:pPr>
        <w:rPr>
          <w:b/>
          <w:bCs/>
        </w:rPr>
      </w:pPr>
    </w:p>
    <w:p w14:paraId="0651B107" w14:textId="1E2AC27F" w:rsidR="00055771" w:rsidRDefault="00A12BE8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744066" wp14:editId="06661E67">
            <wp:extent cx="4763165" cy="4763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1493" w14:textId="77777777" w:rsidR="004E2500" w:rsidRDefault="004E2500" w:rsidP="00055771">
      <w:pPr>
        <w:rPr>
          <w:b/>
          <w:bCs/>
        </w:rPr>
      </w:pPr>
    </w:p>
    <w:p w14:paraId="358052BF" w14:textId="181AB28F" w:rsidR="00055771" w:rsidRPr="004E2500" w:rsidRDefault="00055771" w:rsidP="00055771">
      <w:del w:id="53" w:author="Author">
        <w:r w:rsidDel="00856699">
          <w:rPr>
            <w:b/>
            <w:bCs/>
          </w:rPr>
          <w:delText>Appendix</w:delText>
        </w:r>
      </w:del>
      <w:ins w:id="54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</w:t>
      </w:r>
      <w:r w:rsidR="004E2500">
        <w:rPr>
          <w:b/>
          <w:bCs/>
        </w:rPr>
        <w:t xml:space="preserve"> </w:t>
      </w:r>
      <w:r>
        <w:rPr>
          <w:b/>
          <w:bCs/>
        </w:rPr>
        <w:t>11</w:t>
      </w:r>
      <w:ins w:id="55" w:author="Author">
        <w:r w:rsidR="00206F56">
          <w:rPr>
            <w:b/>
            <w:bCs/>
          </w:rPr>
          <w:t>.</w:t>
        </w:r>
      </w:ins>
      <w:del w:id="56" w:author="Author">
        <w:r w:rsidDel="00206F56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>Safety Measures Police Model Plot: About 100% of the residuals are inside the error bounds (white area).</w:t>
      </w:r>
    </w:p>
    <w:p w14:paraId="16BB9643" w14:textId="16F34208" w:rsidR="00055771" w:rsidRDefault="00055771" w:rsidP="00AB37BB">
      <w:pPr>
        <w:rPr>
          <w:b/>
          <w:bCs/>
        </w:rPr>
      </w:pPr>
    </w:p>
    <w:p w14:paraId="4C3B230F" w14:textId="6E5F6402" w:rsidR="00055771" w:rsidRDefault="00A12BE8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8C85E1" wp14:editId="095B0AF5">
            <wp:extent cx="4763165" cy="4763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12FA" w14:textId="77777777" w:rsidR="004E2500" w:rsidRDefault="004E2500" w:rsidP="00055771">
      <w:pPr>
        <w:rPr>
          <w:b/>
          <w:bCs/>
        </w:rPr>
      </w:pPr>
    </w:p>
    <w:p w14:paraId="59558929" w14:textId="1D63C6D3" w:rsidR="00055771" w:rsidRPr="004E2500" w:rsidRDefault="00055771" w:rsidP="00055771">
      <w:del w:id="57" w:author="Author">
        <w:r w:rsidDel="00856699">
          <w:rPr>
            <w:b/>
            <w:bCs/>
          </w:rPr>
          <w:delText>Appendix</w:delText>
        </w:r>
      </w:del>
      <w:ins w:id="58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12</w:t>
      </w:r>
      <w:ins w:id="59" w:author="Author">
        <w:r w:rsidR="0028055A">
          <w:rPr>
            <w:b/>
            <w:bCs/>
          </w:rPr>
          <w:t>.</w:t>
        </w:r>
      </w:ins>
      <w:del w:id="60" w:author="Author">
        <w:r w:rsidDel="0028055A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 xml:space="preserve">Safety Measures Surveillance Model Plot: About </w:t>
      </w:r>
      <w:r w:rsidR="00A12BE8" w:rsidRPr="004E2500">
        <w:t>88</w:t>
      </w:r>
      <w:r w:rsidRPr="004E2500">
        <w:t>% of the residuals are inside the error bounds (white area).</w:t>
      </w:r>
    </w:p>
    <w:p w14:paraId="0D38DBD1" w14:textId="13BCDF94" w:rsidR="00055771" w:rsidRDefault="00055771" w:rsidP="00AB37BB">
      <w:pPr>
        <w:rPr>
          <w:b/>
          <w:bCs/>
        </w:rPr>
      </w:pPr>
    </w:p>
    <w:p w14:paraId="4FD9DE2C" w14:textId="566C5F33" w:rsidR="00055771" w:rsidRDefault="00A12BE8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D0EDB" wp14:editId="09317A00">
            <wp:extent cx="4763165" cy="4763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3D25" w14:textId="77777777" w:rsidR="004E2500" w:rsidRDefault="004E2500" w:rsidP="00055771">
      <w:pPr>
        <w:rPr>
          <w:b/>
          <w:bCs/>
        </w:rPr>
      </w:pPr>
    </w:p>
    <w:p w14:paraId="26F79B33" w14:textId="78F5C371" w:rsidR="00055771" w:rsidRPr="004E2500" w:rsidRDefault="00055771" w:rsidP="00055771">
      <w:del w:id="61" w:author="Author">
        <w:r w:rsidDel="00856699">
          <w:rPr>
            <w:b/>
            <w:bCs/>
          </w:rPr>
          <w:delText>Appendix</w:delText>
        </w:r>
      </w:del>
      <w:ins w:id="62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13</w:t>
      </w:r>
      <w:ins w:id="63" w:author="Author">
        <w:r w:rsidR="0087759C">
          <w:rPr>
            <w:b/>
            <w:bCs/>
          </w:rPr>
          <w:t>.</w:t>
        </w:r>
      </w:ins>
      <w:del w:id="64" w:author="Author">
        <w:r w:rsidDel="0087759C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4E2500">
        <w:t>Safety Measures Private Security Model Plot: About 100% of the residuals are inside the error bounds (white area).</w:t>
      </w:r>
    </w:p>
    <w:p w14:paraId="472D1125" w14:textId="742D1AAB" w:rsidR="00055771" w:rsidRDefault="00055771" w:rsidP="00AB37BB">
      <w:pPr>
        <w:rPr>
          <w:b/>
          <w:bCs/>
        </w:rPr>
      </w:pPr>
    </w:p>
    <w:p w14:paraId="0165066A" w14:textId="18D6ACDD" w:rsidR="00055771" w:rsidRDefault="00A12BE8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B24C2F" wp14:editId="3AF2E25A">
            <wp:extent cx="4763165" cy="4763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5A13" w14:textId="77777777" w:rsidR="006032C0" w:rsidRDefault="006032C0" w:rsidP="00055771">
      <w:pPr>
        <w:rPr>
          <w:b/>
          <w:bCs/>
        </w:rPr>
      </w:pPr>
    </w:p>
    <w:p w14:paraId="7D1C9F22" w14:textId="7B629868" w:rsidR="00055771" w:rsidRPr="006032C0" w:rsidRDefault="00055771" w:rsidP="00055771">
      <w:del w:id="65" w:author="Author">
        <w:r w:rsidDel="00856699">
          <w:rPr>
            <w:b/>
            <w:bCs/>
          </w:rPr>
          <w:delText>Appendix</w:delText>
        </w:r>
      </w:del>
      <w:ins w:id="6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14</w:t>
      </w:r>
      <w:ins w:id="67" w:author="Author">
        <w:r w:rsidR="004C56A7">
          <w:rPr>
            <w:b/>
            <w:bCs/>
          </w:rPr>
          <w:t>.</w:t>
        </w:r>
      </w:ins>
      <w:r>
        <w:rPr>
          <w:b/>
          <w:bCs/>
        </w:rPr>
        <w:t xml:space="preserve"> </w:t>
      </w:r>
      <w:r w:rsidRPr="006032C0">
        <w:t>Safety Measures Citizen Security Model Plot: About 100% of the residuals are inside the error bounds (white area).</w:t>
      </w:r>
    </w:p>
    <w:p w14:paraId="03A8C866" w14:textId="4E11D064" w:rsidR="00055771" w:rsidRDefault="00055771" w:rsidP="00AB37BB">
      <w:pPr>
        <w:rPr>
          <w:b/>
          <w:bCs/>
        </w:rPr>
      </w:pPr>
    </w:p>
    <w:p w14:paraId="59E8726D" w14:textId="1223FF0B" w:rsidR="00055771" w:rsidRDefault="00A12BE8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FBF9B4" wp14:editId="012CCEED">
            <wp:extent cx="4763165" cy="4763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5A4D" w14:textId="77777777" w:rsidR="006032C0" w:rsidRDefault="006032C0" w:rsidP="00055771">
      <w:pPr>
        <w:rPr>
          <w:b/>
          <w:bCs/>
        </w:rPr>
      </w:pPr>
    </w:p>
    <w:p w14:paraId="36EDE366" w14:textId="7EF5E0C2" w:rsidR="00055771" w:rsidRPr="006032C0" w:rsidRDefault="00055771" w:rsidP="00055771">
      <w:del w:id="68" w:author="Author">
        <w:r w:rsidDel="00856699">
          <w:rPr>
            <w:b/>
            <w:bCs/>
          </w:rPr>
          <w:delText>Appendix</w:delText>
        </w:r>
      </w:del>
      <w:ins w:id="69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15</w:t>
      </w:r>
      <w:ins w:id="70" w:author="Author">
        <w:r w:rsidR="00663E86">
          <w:rPr>
            <w:b/>
            <w:bCs/>
          </w:rPr>
          <w:t>.</w:t>
        </w:r>
      </w:ins>
      <w:del w:id="71" w:author="Author">
        <w:r w:rsidDel="00663E86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>Safety Measures Friends Model Plot: About 100% of the residuals are inside the error bounds (white area).</w:t>
      </w:r>
    </w:p>
    <w:p w14:paraId="1C745BAE" w14:textId="5F399AF1" w:rsidR="00055771" w:rsidRDefault="00055771" w:rsidP="00AB37BB">
      <w:pPr>
        <w:rPr>
          <w:b/>
          <w:bCs/>
        </w:rPr>
      </w:pPr>
    </w:p>
    <w:p w14:paraId="0DEB21FB" w14:textId="5802FBD5" w:rsidR="00055771" w:rsidRDefault="00A12BE8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583ECFE" wp14:editId="51FB2A54">
            <wp:extent cx="4763165" cy="4763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4A34" w14:textId="77777777" w:rsidR="006032C0" w:rsidRDefault="006032C0" w:rsidP="00055771">
      <w:pPr>
        <w:rPr>
          <w:b/>
          <w:bCs/>
        </w:rPr>
      </w:pPr>
    </w:p>
    <w:p w14:paraId="73613D24" w14:textId="43663A0E" w:rsidR="00055771" w:rsidRPr="006032C0" w:rsidRDefault="00055771" w:rsidP="00055771">
      <w:del w:id="72" w:author="Author">
        <w:r w:rsidDel="00856699">
          <w:rPr>
            <w:b/>
            <w:bCs/>
          </w:rPr>
          <w:delText>Appendix</w:delText>
        </w:r>
      </w:del>
      <w:ins w:id="73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16</w:t>
      </w:r>
      <w:ins w:id="74" w:author="Author">
        <w:r w:rsidR="0070623A">
          <w:rPr>
            <w:b/>
            <w:bCs/>
          </w:rPr>
          <w:t>.</w:t>
        </w:r>
      </w:ins>
      <w:r>
        <w:rPr>
          <w:b/>
          <w:bCs/>
        </w:rPr>
        <w:t xml:space="preserve"> </w:t>
      </w:r>
      <w:r w:rsidRPr="006032C0">
        <w:t>Safety Measures Health Tents Model Plot: About 100% of the residuals are inside the error bounds (white area).</w:t>
      </w:r>
    </w:p>
    <w:p w14:paraId="3FF9F60E" w14:textId="747387E9" w:rsidR="00055771" w:rsidRPr="006032C0" w:rsidRDefault="00055771" w:rsidP="00AB37BB"/>
    <w:p w14:paraId="163635DD" w14:textId="69F8BD0F" w:rsidR="00055771" w:rsidRDefault="00E3514A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79C98F" wp14:editId="7FC2DA5E">
            <wp:extent cx="4763165" cy="4763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3B8" w14:textId="77777777" w:rsidR="006032C0" w:rsidRDefault="006032C0" w:rsidP="00055771">
      <w:pPr>
        <w:rPr>
          <w:b/>
          <w:bCs/>
        </w:rPr>
      </w:pPr>
    </w:p>
    <w:p w14:paraId="06F70285" w14:textId="26E80F54" w:rsidR="00055771" w:rsidRPr="006032C0" w:rsidRDefault="00055771" w:rsidP="00055771">
      <w:del w:id="75" w:author="Author">
        <w:r w:rsidDel="00856699">
          <w:rPr>
            <w:b/>
            <w:bCs/>
          </w:rPr>
          <w:delText>Appendix</w:delText>
        </w:r>
      </w:del>
      <w:ins w:id="7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17</w:t>
      </w:r>
      <w:ins w:id="77" w:author="Author">
        <w:r w:rsidR="005B55EA">
          <w:rPr>
            <w:b/>
            <w:bCs/>
          </w:rPr>
          <w:t>.</w:t>
        </w:r>
      </w:ins>
      <w:del w:id="78" w:author="Author">
        <w:r w:rsidDel="005B55EA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 xml:space="preserve">Feelings about Surveillance </w:t>
      </w:r>
      <w:r w:rsidR="00A12BE8" w:rsidRPr="006032C0">
        <w:t xml:space="preserve">Safe </w:t>
      </w:r>
      <w:r w:rsidRPr="006032C0">
        <w:t>Model Plot: About 100% of the residuals are inside the error bounds (white area).</w:t>
      </w:r>
    </w:p>
    <w:p w14:paraId="7C48D553" w14:textId="112CC78B" w:rsidR="00A12BE8" w:rsidRDefault="00A12BE8" w:rsidP="00055771">
      <w:pPr>
        <w:rPr>
          <w:b/>
          <w:bCs/>
        </w:rPr>
      </w:pPr>
    </w:p>
    <w:p w14:paraId="3D76913A" w14:textId="48194DFB" w:rsidR="00A12BE8" w:rsidRDefault="00E3514A" w:rsidP="00A12BE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D16563" wp14:editId="5665331C">
            <wp:extent cx="4763165" cy="4763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0A61" w14:textId="77777777" w:rsidR="006032C0" w:rsidRDefault="006032C0" w:rsidP="00A12BE8">
      <w:pPr>
        <w:rPr>
          <w:b/>
          <w:bCs/>
        </w:rPr>
      </w:pPr>
    </w:p>
    <w:p w14:paraId="7471ECA5" w14:textId="46732D37" w:rsidR="00A12BE8" w:rsidRDefault="00A12BE8" w:rsidP="00A12BE8">
      <w:pPr>
        <w:rPr>
          <w:b/>
          <w:bCs/>
        </w:rPr>
      </w:pPr>
      <w:del w:id="79" w:author="Author">
        <w:r w:rsidDel="00856699">
          <w:rPr>
            <w:b/>
            <w:bCs/>
          </w:rPr>
          <w:delText>Appendix</w:delText>
        </w:r>
      </w:del>
      <w:ins w:id="80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18</w:t>
      </w:r>
      <w:ins w:id="81" w:author="Author">
        <w:r w:rsidR="004F0FD0">
          <w:rPr>
            <w:b/>
            <w:bCs/>
          </w:rPr>
          <w:t>.</w:t>
        </w:r>
      </w:ins>
      <w:del w:id="82" w:author="Author">
        <w:r w:rsidDel="00125745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 xml:space="preserve">Feelings about Surveillance Indifferent Model Plot: About </w:t>
      </w:r>
      <w:r w:rsidR="00426434" w:rsidRPr="006032C0">
        <w:t>88</w:t>
      </w:r>
      <w:r w:rsidRPr="006032C0">
        <w:t>% of the residuals are inside the error bounds (white area).</w:t>
      </w:r>
    </w:p>
    <w:p w14:paraId="7DEFD2AB" w14:textId="51905FF7" w:rsidR="00A12BE8" w:rsidRDefault="00A12BE8" w:rsidP="00055771">
      <w:pPr>
        <w:rPr>
          <w:b/>
          <w:bCs/>
        </w:rPr>
      </w:pPr>
    </w:p>
    <w:p w14:paraId="2ABE6178" w14:textId="12EBB734" w:rsidR="00A12BE8" w:rsidRDefault="00E3514A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DFF5D7" wp14:editId="73FE4CE4">
            <wp:extent cx="4763165" cy="47631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7D9D" w14:textId="77777777" w:rsidR="006032C0" w:rsidRDefault="006032C0" w:rsidP="00A12BE8">
      <w:pPr>
        <w:rPr>
          <w:b/>
          <w:bCs/>
        </w:rPr>
      </w:pPr>
    </w:p>
    <w:p w14:paraId="7F40F0E2" w14:textId="7C60370E" w:rsidR="00A12BE8" w:rsidRDefault="00A12BE8" w:rsidP="00A12BE8">
      <w:pPr>
        <w:rPr>
          <w:b/>
          <w:bCs/>
        </w:rPr>
      </w:pPr>
      <w:del w:id="83" w:author="Author">
        <w:r w:rsidDel="00856699">
          <w:rPr>
            <w:b/>
            <w:bCs/>
          </w:rPr>
          <w:delText>Appendix</w:delText>
        </w:r>
      </w:del>
      <w:ins w:id="84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19</w:t>
      </w:r>
      <w:ins w:id="85" w:author="Author">
        <w:r w:rsidR="00125745">
          <w:rPr>
            <w:b/>
            <w:bCs/>
          </w:rPr>
          <w:t>.</w:t>
        </w:r>
      </w:ins>
      <w:del w:id="86" w:author="Author">
        <w:r w:rsidDel="00125745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>Feelings about Surveillance Changed Vibe Model Plot: About 100% of the residuals are inside the error bounds (white area).</w:t>
      </w:r>
    </w:p>
    <w:p w14:paraId="588DB71F" w14:textId="4FB6F84D" w:rsidR="00A12BE8" w:rsidRDefault="00A12BE8" w:rsidP="00055771">
      <w:pPr>
        <w:rPr>
          <w:b/>
          <w:bCs/>
        </w:rPr>
      </w:pPr>
    </w:p>
    <w:p w14:paraId="54196B45" w14:textId="7D029622" w:rsidR="00A12BE8" w:rsidRDefault="00E3514A" w:rsidP="00A12BE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46A071" wp14:editId="7FAB11CD">
            <wp:extent cx="4763165" cy="47631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E999" w14:textId="77777777" w:rsidR="006032C0" w:rsidRDefault="006032C0" w:rsidP="00A12BE8">
      <w:pPr>
        <w:rPr>
          <w:b/>
          <w:bCs/>
        </w:rPr>
      </w:pPr>
    </w:p>
    <w:p w14:paraId="7482C311" w14:textId="3E8A7088" w:rsidR="00A12BE8" w:rsidRPr="006032C0" w:rsidRDefault="00A12BE8" w:rsidP="00A12BE8">
      <w:del w:id="87" w:author="Author">
        <w:r w:rsidDel="00856699">
          <w:rPr>
            <w:b/>
            <w:bCs/>
          </w:rPr>
          <w:delText>Appendix</w:delText>
        </w:r>
      </w:del>
      <w:ins w:id="88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20</w:t>
      </w:r>
      <w:ins w:id="89" w:author="Author">
        <w:r w:rsidR="00342858">
          <w:rPr>
            <w:b/>
            <w:bCs/>
          </w:rPr>
          <w:t>.</w:t>
        </w:r>
      </w:ins>
      <w:del w:id="90" w:author="Author">
        <w:r w:rsidDel="00342858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>Feelings about Surveillance Watched Model Plot: About 100% of the residuals are inside the error bounds (white area).</w:t>
      </w:r>
    </w:p>
    <w:p w14:paraId="646AE93D" w14:textId="465F7779" w:rsidR="00A12BE8" w:rsidRDefault="00A12BE8" w:rsidP="00055771">
      <w:pPr>
        <w:rPr>
          <w:b/>
          <w:bCs/>
        </w:rPr>
      </w:pPr>
    </w:p>
    <w:p w14:paraId="57773E96" w14:textId="2E83B79D" w:rsidR="00A12BE8" w:rsidRDefault="00E3514A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27D55C" wp14:editId="52A69343">
            <wp:extent cx="4763165" cy="4763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6A8A" w14:textId="77777777" w:rsidR="006032C0" w:rsidRDefault="006032C0" w:rsidP="00A12BE8">
      <w:pPr>
        <w:rPr>
          <w:b/>
          <w:bCs/>
        </w:rPr>
      </w:pPr>
    </w:p>
    <w:p w14:paraId="3F7542AC" w14:textId="0582E94F" w:rsidR="00A12BE8" w:rsidRPr="006032C0" w:rsidRDefault="00A12BE8" w:rsidP="00A12BE8">
      <w:del w:id="91" w:author="Author">
        <w:r w:rsidDel="00856699">
          <w:rPr>
            <w:b/>
            <w:bCs/>
          </w:rPr>
          <w:delText>Appendix</w:delText>
        </w:r>
      </w:del>
      <w:ins w:id="92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21</w:t>
      </w:r>
      <w:ins w:id="93" w:author="Author">
        <w:r w:rsidR="00F06D2D">
          <w:rPr>
            <w:b/>
            <w:bCs/>
          </w:rPr>
          <w:t>.</w:t>
        </w:r>
      </w:ins>
      <w:del w:id="94" w:author="Author">
        <w:r w:rsidDel="00F06D2D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>Feelings about Surveillance Anxious Model Plot: About 100% of the residuals are inside the error bounds (white area).</w:t>
      </w:r>
    </w:p>
    <w:p w14:paraId="30B233AD" w14:textId="5B6C4555" w:rsidR="00A12BE8" w:rsidRDefault="00A12BE8" w:rsidP="00055771">
      <w:pPr>
        <w:rPr>
          <w:b/>
          <w:bCs/>
        </w:rPr>
      </w:pPr>
    </w:p>
    <w:p w14:paraId="63ACBF78" w14:textId="57B033AF" w:rsidR="00E3514A" w:rsidRDefault="00E3514A" w:rsidP="000557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BB92A0" wp14:editId="299C0779">
            <wp:extent cx="4763165" cy="47631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3695" w14:textId="77777777" w:rsidR="006032C0" w:rsidRDefault="006032C0" w:rsidP="00A12BE8">
      <w:pPr>
        <w:rPr>
          <w:b/>
          <w:bCs/>
        </w:rPr>
      </w:pPr>
    </w:p>
    <w:p w14:paraId="1B67323C" w14:textId="50AE852A" w:rsidR="00A12BE8" w:rsidRDefault="00A12BE8" w:rsidP="00A12BE8">
      <w:pPr>
        <w:rPr>
          <w:b/>
          <w:bCs/>
        </w:rPr>
      </w:pPr>
      <w:del w:id="95" w:author="Author">
        <w:r w:rsidDel="00856699">
          <w:rPr>
            <w:b/>
            <w:bCs/>
          </w:rPr>
          <w:delText>Appendix</w:delText>
        </w:r>
      </w:del>
      <w:ins w:id="9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22</w:t>
      </w:r>
      <w:ins w:id="97" w:author="Author">
        <w:r w:rsidR="002A5417">
          <w:rPr>
            <w:b/>
            <w:bCs/>
          </w:rPr>
          <w:t>.</w:t>
        </w:r>
      </w:ins>
      <w:del w:id="98" w:author="Author">
        <w:r w:rsidDel="002A5417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 xml:space="preserve">Feelings about Surveillance </w:t>
      </w:r>
      <w:proofErr w:type="gramStart"/>
      <w:r w:rsidRPr="006032C0">
        <w:t>At</w:t>
      </w:r>
      <w:proofErr w:type="gramEnd"/>
      <w:r w:rsidRPr="006032C0">
        <w:t xml:space="preserve"> Risk Model Plot: About 100% of the residuals are inside the error bounds (white area).</w:t>
      </w:r>
    </w:p>
    <w:p w14:paraId="572AAE22" w14:textId="77777777" w:rsidR="00A12BE8" w:rsidRDefault="00A12BE8" w:rsidP="00055771">
      <w:pPr>
        <w:rPr>
          <w:b/>
          <w:bCs/>
        </w:rPr>
      </w:pPr>
    </w:p>
    <w:p w14:paraId="313F2C89" w14:textId="77777777" w:rsidR="00E3514A" w:rsidRDefault="00E3514A" w:rsidP="00E3514A">
      <w:pPr>
        <w:rPr>
          <w:b/>
          <w:bCs/>
        </w:rPr>
      </w:pPr>
    </w:p>
    <w:p w14:paraId="40653B7E" w14:textId="77777777" w:rsidR="00523991" w:rsidRDefault="00B41121" w:rsidP="00E3514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63A439" wp14:editId="611B9495">
            <wp:extent cx="4763165" cy="47631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2B97" w14:textId="77777777" w:rsidR="006032C0" w:rsidRDefault="006032C0" w:rsidP="00E3514A">
      <w:pPr>
        <w:rPr>
          <w:b/>
          <w:bCs/>
        </w:rPr>
      </w:pPr>
    </w:p>
    <w:p w14:paraId="3A7B7375" w14:textId="748B527B" w:rsidR="00E3514A" w:rsidRPr="006032C0" w:rsidRDefault="00E3514A" w:rsidP="00E3514A">
      <w:del w:id="99" w:author="Author">
        <w:r w:rsidDel="00856699">
          <w:rPr>
            <w:b/>
            <w:bCs/>
          </w:rPr>
          <w:delText>Appendix</w:delText>
        </w:r>
      </w:del>
      <w:ins w:id="100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23</w:t>
      </w:r>
      <w:ins w:id="101" w:author="Author">
        <w:r w:rsidR="00CB6C10">
          <w:rPr>
            <w:b/>
            <w:bCs/>
          </w:rPr>
          <w:t>.</w:t>
        </w:r>
      </w:ins>
      <w:del w:id="102" w:author="Author">
        <w:r w:rsidDel="00CB6C10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6032C0">
        <w:t>Notice Surveillance Model Plot: Observed data (dark blue line) and modelled data (light blue lines)</w:t>
      </w:r>
    </w:p>
    <w:p w14:paraId="0F31DCF9" w14:textId="262A5440" w:rsidR="00055771" w:rsidRDefault="00055771" w:rsidP="00AB37BB">
      <w:pPr>
        <w:rPr>
          <w:b/>
          <w:bCs/>
        </w:rPr>
      </w:pPr>
    </w:p>
    <w:p w14:paraId="40EEE1AF" w14:textId="2754C686" w:rsidR="00E3514A" w:rsidRDefault="00E3514A" w:rsidP="00AB37BB">
      <w:pPr>
        <w:rPr>
          <w:b/>
          <w:bCs/>
        </w:rPr>
      </w:pPr>
    </w:p>
    <w:p w14:paraId="2B0C46EE" w14:textId="77777777" w:rsidR="00B41121" w:rsidRDefault="00B41121" w:rsidP="00E3514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85CBAA" wp14:editId="7D39D832">
            <wp:extent cx="4763165" cy="47631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ABB5" w14:textId="77777777" w:rsidR="00224ABC" w:rsidRDefault="00224ABC" w:rsidP="00E3514A">
      <w:pPr>
        <w:rPr>
          <w:b/>
          <w:bCs/>
        </w:rPr>
      </w:pPr>
    </w:p>
    <w:p w14:paraId="6ED333D2" w14:textId="421A5210" w:rsidR="00E3514A" w:rsidRPr="00224ABC" w:rsidRDefault="00E3514A" w:rsidP="00E3514A">
      <w:del w:id="103" w:author="Author">
        <w:r w:rsidDel="00856699">
          <w:rPr>
            <w:b/>
            <w:bCs/>
          </w:rPr>
          <w:delText>Appendix</w:delText>
        </w:r>
      </w:del>
      <w:ins w:id="104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24</w:t>
      </w:r>
      <w:ins w:id="105" w:author="Author">
        <w:r w:rsidR="008E7494">
          <w:rPr>
            <w:b/>
            <w:bCs/>
          </w:rPr>
          <w:t>.</w:t>
        </w:r>
      </w:ins>
      <w:del w:id="106" w:author="Author">
        <w:r w:rsidDel="008E7494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Pr="00224ABC">
        <w:t>Notice Increased Surveillance Model Plot: About 100% of the residuals are inside the error bounds (white area).</w:t>
      </w:r>
    </w:p>
    <w:p w14:paraId="7A50D53F" w14:textId="3777E784" w:rsidR="00E3514A" w:rsidRDefault="00E3514A" w:rsidP="00AB37BB">
      <w:pPr>
        <w:rPr>
          <w:b/>
          <w:bCs/>
        </w:rPr>
      </w:pPr>
    </w:p>
    <w:p w14:paraId="31B1B65E" w14:textId="45CC63B4" w:rsidR="00E3514A" w:rsidRDefault="00B41121" w:rsidP="00AB3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D19D8B1" wp14:editId="157CB919">
            <wp:extent cx="4763165" cy="47631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AA2A" w14:textId="77777777" w:rsidR="00224ABC" w:rsidRDefault="00224ABC" w:rsidP="00E3514A">
      <w:pPr>
        <w:rPr>
          <w:b/>
          <w:bCs/>
        </w:rPr>
      </w:pPr>
    </w:p>
    <w:p w14:paraId="101D53EB" w14:textId="1D74E3A1" w:rsidR="00E3514A" w:rsidRDefault="00E3514A" w:rsidP="00E3514A">
      <w:pPr>
        <w:rPr>
          <w:b/>
          <w:bCs/>
        </w:rPr>
      </w:pPr>
      <w:del w:id="107" w:author="Author">
        <w:r w:rsidDel="00856699">
          <w:rPr>
            <w:b/>
            <w:bCs/>
          </w:rPr>
          <w:delText>Appendix</w:delText>
        </w:r>
      </w:del>
      <w:ins w:id="108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25</w:t>
      </w:r>
      <w:ins w:id="109" w:author="Author">
        <w:r w:rsidR="00AD1392">
          <w:rPr>
            <w:b/>
            <w:bCs/>
          </w:rPr>
          <w:t>.</w:t>
        </w:r>
      </w:ins>
      <w:del w:id="110" w:author="Author">
        <w:r w:rsidDel="00AD1392">
          <w:rPr>
            <w:b/>
            <w:bCs/>
          </w:rPr>
          <w:delText xml:space="preserve">: </w:delText>
        </w:r>
      </w:del>
      <w:r w:rsidR="00F32B71" w:rsidRPr="00224ABC">
        <w:t xml:space="preserve">Need for Less/Same/More </w:t>
      </w:r>
      <w:r w:rsidRPr="00224ABC">
        <w:t>Surveillance Model Plot: Observed data (dark blue line) and modelled data (light blue lines)</w:t>
      </w:r>
      <w:ins w:id="111" w:author="Author">
        <w:r w:rsidR="00A509FF">
          <w:t>.</w:t>
        </w:r>
      </w:ins>
    </w:p>
    <w:p w14:paraId="723C5888" w14:textId="5029113F" w:rsidR="00E3514A" w:rsidRDefault="00E3514A" w:rsidP="00AB37BB">
      <w:pPr>
        <w:rPr>
          <w:b/>
          <w:bCs/>
        </w:rPr>
      </w:pPr>
    </w:p>
    <w:p w14:paraId="5287848A" w14:textId="33F47621" w:rsidR="00E3514A" w:rsidRDefault="00E3514A" w:rsidP="00AB37BB">
      <w:pPr>
        <w:rPr>
          <w:b/>
          <w:bCs/>
        </w:rPr>
      </w:pPr>
    </w:p>
    <w:p w14:paraId="7D635019" w14:textId="77777777" w:rsidR="00523991" w:rsidRDefault="00B41121" w:rsidP="00E3514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F7EC681" wp14:editId="3395D9ED">
            <wp:extent cx="4763165" cy="47631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BD28" w14:textId="77777777" w:rsidR="00224ABC" w:rsidRDefault="00224ABC" w:rsidP="00E3514A">
      <w:pPr>
        <w:rPr>
          <w:b/>
          <w:bCs/>
        </w:rPr>
      </w:pPr>
    </w:p>
    <w:p w14:paraId="62A374E7" w14:textId="4979ECC0" w:rsidR="00E3514A" w:rsidRPr="00224ABC" w:rsidRDefault="00E3514A" w:rsidP="00E3514A">
      <w:del w:id="112" w:author="Author">
        <w:r w:rsidDel="00856699">
          <w:rPr>
            <w:b/>
            <w:bCs/>
          </w:rPr>
          <w:delText>Appendix</w:delText>
        </w:r>
      </w:del>
      <w:ins w:id="113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26</w:t>
      </w:r>
      <w:del w:id="114" w:author="Author">
        <w:r w:rsidDel="006A62DC">
          <w:rPr>
            <w:b/>
            <w:bCs/>
          </w:rPr>
          <w:delText>:</w:delText>
        </w:r>
      </w:del>
      <w:ins w:id="115" w:author="Author">
        <w:r w:rsidR="006A62DC">
          <w:rPr>
            <w:b/>
            <w:bCs/>
          </w:rPr>
          <w:t>.</w:t>
        </w:r>
      </w:ins>
      <w:r>
        <w:rPr>
          <w:b/>
          <w:bCs/>
        </w:rPr>
        <w:t xml:space="preserve"> </w:t>
      </w:r>
      <w:r w:rsidR="005C6574" w:rsidRPr="00224ABC">
        <w:t xml:space="preserve">Inclined to Attend if Surveillance </w:t>
      </w:r>
      <w:r w:rsidRPr="00224ABC">
        <w:t>Model Plot: Observed data (dark blue line) and modelled data (light blue lines)</w:t>
      </w:r>
      <w:ins w:id="116" w:author="Author">
        <w:r w:rsidR="006A62DC">
          <w:t>.</w:t>
        </w:r>
      </w:ins>
    </w:p>
    <w:p w14:paraId="44649B37" w14:textId="290D6D08" w:rsidR="00E3514A" w:rsidRDefault="00E3514A" w:rsidP="00AB37BB">
      <w:pPr>
        <w:rPr>
          <w:b/>
          <w:bCs/>
        </w:rPr>
      </w:pPr>
    </w:p>
    <w:p w14:paraId="6CDC5107" w14:textId="2FB27249" w:rsidR="00E3514A" w:rsidRDefault="00B41121" w:rsidP="00E3514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D737E1" wp14:editId="7F06060A">
            <wp:extent cx="4763165" cy="47631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E94E" w14:textId="77777777" w:rsidR="00224ABC" w:rsidRDefault="00224ABC" w:rsidP="00E3514A">
      <w:pPr>
        <w:rPr>
          <w:b/>
          <w:bCs/>
        </w:rPr>
      </w:pPr>
    </w:p>
    <w:p w14:paraId="7BD33048" w14:textId="75D9B577" w:rsidR="00E3514A" w:rsidRPr="00224ABC" w:rsidRDefault="00E3514A" w:rsidP="00E3514A">
      <w:del w:id="117" w:author="Author">
        <w:r w:rsidDel="00856699">
          <w:rPr>
            <w:b/>
            <w:bCs/>
          </w:rPr>
          <w:delText>Appendix</w:delText>
        </w:r>
      </w:del>
      <w:ins w:id="118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Figure 27</w:t>
      </w:r>
      <w:ins w:id="119" w:author="Author">
        <w:r w:rsidR="00E53C7D">
          <w:rPr>
            <w:b/>
            <w:bCs/>
          </w:rPr>
          <w:t>.</w:t>
        </w:r>
      </w:ins>
      <w:del w:id="120" w:author="Author">
        <w:r w:rsidDel="00E53C7D">
          <w:rPr>
            <w:b/>
            <w:bCs/>
          </w:rPr>
          <w:delText>:</w:delText>
        </w:r>
      </w:del>
      <w:r>
        <w:rPr>
          <w:b/>
          <w:bCs/>
        </w:rPr>
        <w:t xml:space="preserve"> </w:t>
      </w:r>
      <w:r w:rsidR="005C6574" w:rsidRPr="00224ABC">
        <w:t xml:space="preserve">Declined to </w:t>
      </w:r>
      <w:r w:rsidR="00E5763E" w:rsidRPr="00224ABC">
        <w:t>A</w:t>
      </w:r>
      <w:r w:rsidR="005C6574" w:rsidRPr="00224ABC">
        <w:t xml:space="preserve">ttend due to </w:t>
      </w:r>
      <w:r w:rsidR="00E5763E" w:rsidRPr="00224ABC">
        <w:t>F</w:t>
      </w:r>
      <w:r w:rsidR="005C6574" w:rsidRPr="00224ABC">
        <w:t xml:space="preserve">eeling </w:t>
      </w:r>
      <w:r w:rsidR="00E5763E" w:rsidRPr="00224ABC">
        <w:t>U</w:t>
      </w:r>
      <w:r w:rsidR="005C6574" w:rsidRPr="00224ABC">
        <w:t xml:space="preserve">nsafe </w:t>
      </w:r>
      <w:r w:rsidRPr="00224ABC">
        <w:t>Model Plot: Observed data (dark blue line) and modelled data (light blue lines)</w:t>
      </w:r>
      <w:ins w:id="121" w:author="Author">
        <w:r w:rsidR="002107B9">
          <w:t>.</w:t>
        </w:r>
      </w:ins>
    </w:p>
    <w:p w14:paraId="031C9D82" w14:textId="77777777" w:rsidR="00E3514A" w:rsidRDefault="00E3514A" w:rsidP="00AB37BB">
      <w:pPr>
        <w:rPr>
          <w:b/>
          <w:bCs/>
        </w:rPr>
      </w:pPr>
    </w:p>
    <w:p w14:paraId="238624F5" w14:textId="3A9B06CB" w:rsidR="00AB37BB" w:rsidRDefault="00AB37BB" w:rsidP="000153C9">
      <w:pPr>
        <w:rPr>
          <w:b/>
          <w:bCs/>
        </w:rPr>
      </w:pPr>
    </w:p>
    <w:p w14:paraId="4CDB2297" w14:textId="77777777" w:rsidR="00055771" w:rsidRDefault="00055771" w:rsidP="000153C9">
      <w:pPr>
        <w:rPr>
          <w:b/>
          <w:bCs/>
        </w:rPr>
      </w:pPr>
    </w:p>
    <w:p w14:paraId="05719ED4" w14:textId="77777777" w:rsidR="0048078D" w:rsidRDefault="0048078D" w:rsidP="000153C9">
      <w:pPr>
        <w:rPr>
          <w:b/>
          <w:bCs/>
        </w:rPr>
        <w:sectPr w:rsidR="0048078D" w:rsidSect="009C151F">
          <w:footerReference w:type="even" r:id="rId37"/>
          <w:footerReference w:type="default" r:id="rId3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EF536" w14:textId="1D8E0F72" w:rsidR="009A2AAD" w:rsidRDefault="009A2AAD" w:rsidP="000153C9">
      <w:pPr>
        <w:rPr>
          <w:ins w:id="122" w:author="Author"/>
          <w:b/>
          <w:bCs/>
        </w:rPr>
      </w:pPr>
      <w:del w:id="123" w:author="Author">
        <w:r w:rsidDel="009B65CA">
          <w:rPr>
            <w:b/>
            <w:bCs/>
          </w:rPr>
          <w:lastRenderedPageBreak/>
          <w:delText>Part B: Full Results</w:delText>
        </w:r>
      </w:del>
      <w:ins w:id="124" w:author="Author">
        <w:r w:rsidR="009B65CA">
          <w:rPr>
            <w:b/>
            <w:bCs/>
          </w:rPr>
          <w:t>PART B: FULL RESULTS</w:t>
        </w:r>
      </w:ins>
    </w:p>
    <w:p w14:paraId="6DF34999" w14:textId="77777777" w:rsidR="009B65CA" w:rsidRDefault="009B65CA" w:rsidP="000153C9"/>
    <w:p w14:paraId="0C929787" w14:textId="77777777" w:rsidR="00893FF0" w:rsidRDefault="00893FF0" w:rsidP="00412B1B">
      <w:pPr>
        <w:rPr>
          <w:b/>
          <w:bCs/>
        </w:rPr>
      </w:pPr>
    </w:p>
    <w:p w14:paraId="16B6688B" w14:textId="3582090B" w:rsidR="00B55EE7" w:rsidRDefault="00524A5C" w:rsidP="00412B1B">
      <w:del w:id="125" w:author="Author">
        <w:r w:rsidDel="00856699">
          <w:rPr>
            <w:b/>
            <w:bCs/>
          </w:rPr>
          <w:delText>Appe</w:delText>
        </w:r>
        <w:r w:rsidR="001D7C53" w:rsidDel="00856699">
          <w:rPr>
            <w:b/>
            <w:bCs/>
          </w:rPr>
          <w:delText>n</w:delText>
        </w:r>
        <w:r w:rsidDel="00856699">
          <w:rPr>
            <w:b/>
            <w:bCs/>
          </w:rPr>
          <w:delText>dix</w:delText>
        </w:r>
      </w:del>
      <w:ins w:id="126" w:author="Author">
        <w:r w:rsidR="00856699">
          <w:rPr>
            <w:b/>
            <w:bCs/>
          </w:rPr>
          <w:t>Supplementary</w:t>
        </w:r>
      </w:ins>
      <w:r>
        <w:rPr>
          <w:b/>
          <w:bCs/>
        </w:rPr>
        <w:t xml:space="preserve"> </w:t>
      </w:r>
      <w:r w:rsidR="00412B1B">
        <w:rPr>
          <w:b/>
          <w:bCs/>
        </w:rPr>
        <w:t>Table 1</w:t>
      </w:r>
      <w:ins w:id="127" w:author="Author">
        <w:r w:rsidR="00B844E2">
          <w:rPr>
            <w:b/>
            <w:bCs/>
          </w:rPr>
          <w:t>.</w:t>
        </w:r>
      </w:ins>
      <w:del w:id="128" w:author="Author">
        <w:r w:rsidR="00412B1B" w:rsidDel="00B844E2">
          <w:rPr>
            <w:b/>
            <w:bCs/>
          </w:rPr>
          <w:delText>:</w:delText>
        </w:r>
      </w:del>
      <w:r w:rsidR="00412B1B">
        <w:rPr>
          <w:b/>
          <w:bCs/>
        </w:rPr>
        <w:t xml:space="preserve"> </w:t>
      </w:r>
      <w:r w:rsidR="0067047C" w:rsidRPr="009B7E5B">
        <w:t>Full results for all models</w:t>
      </w:r>
      <w:ins w:id="129" w:author="Author">
        <w:r w:rsidR="00B844E2">
          <w:t>.</w:t>
        </w:r>
      </w:ins>
      <w:r w:rsidR="004163BE">
        <w:t xml:space="preserve"> Bolded independent factors under main headings have significant results.</w:t>
      </w:r>
    </w:p>
    <w:p w14:paraId="431EF1B0" w14:textId="77777777" w:rsidR="0054203E" w:rsidRDefault="0054203E" w:rsidP="00412B1B">
      <w:pPr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7"/>
        <w:gridCol w:w="797"/>
        <w:gridCol w:w="1964"/>
        <w:gridCol w:w="675"/>
        <w:gridCol w:w="919"/>
        <w:gridCol w:w="1029"/>
        <w:gridCol w:w="1139"/>
      </w:tblGrid>
      <w:tr w:rsidR="00317C05" w:rsidRPr="00317C05" w14:paraId="6A1AEBB8" w14:textId="77777777" w:rsidTr="00317C05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B640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7B9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D8A7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5582" w14:textId="46C6F2ED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4A11" w14:textId="5CF6C2DD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Est.Er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7978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CI-2.5%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BDD8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CI-97.5%</w:t>
            </w:r>
          </w:p>
        </w:tc>
      </w:tr>
      <w:tr w:rsidR="00317C05" w:rsidRPr="00317C05" w14:paraId="6B791341" w14:textId="77777777" w:rsidTr="00317C05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366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  <w:t>GENERAL SAFETY CONCERNS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45B5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E65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F97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FA2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06B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EAA2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7C05" w:rsidRPr="00317C05" w14:paraId="1E47036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8C9E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Personal Safety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415F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A74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8A3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382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9BB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EC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0.16</w:t>
            </w:r>
          </w:p>
        </w:tc>
      </w:tr>
      <w:tr w:rsidR="00317C05" w:rsidRPr="00317C05" w14:paraId="5945B0F0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D32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E92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FA9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BF1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65C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E19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A84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3.63</w:t>
            </w:r>
          </w:p>
        </w:tc>
      </w:tr>
      <w:tr w:rsidR="00317C05" w:rsidRPr="00317C05" w14:paraId="50983652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DEC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27E0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7CF7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D93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B3E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8E5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8F5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-0.23</w:t>
            </w:r>
          </w:p>
        </w:tc>
      </w:tr>
      <w:tr w:rsidR="00317C05" w:rsidRPr="00317C05" w14:paraId="0F418C2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D97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260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FA8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6C3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B17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8F4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721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</w:tr>
      <w:tr w:rsidR="00317C05" w:rsidRPr="00317C05" w14:paraId="79E6F54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D66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777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18D3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358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BAC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5C7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9BA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-0.85</w:t>
            </w:r>
          </w:p>
        </w:tc>
      </w:tr>
      <w:tr w:rsidR="00317C05" w:rsidRPr="00317C05" w14:paraId="7E7A248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E48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2EB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FF3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26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6BF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E96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177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1.05</w:t>
            </w:r>
          </w:p>
        </w:tc>
      </w:tr>
      <w:tr w:rsidR="00317C05" w:rsidRPr="00317C05" w14:paraId="32B9E8A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D88F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Changes in Personal Safety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C27D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F56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288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11D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1E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43A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-3.19</w:t>
            </w:r>
          </w:p>
        </w:tc>
      </w:tr>
      <w:tr w:rsidR="00317C05" w:rsidRPr="00317C05" w14:paraId="606F09D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FF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F6F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4BD5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E5A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EC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717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3DF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0.98</w:t>
            </w:r>
          </w:p>
        </w:tc>
      </w:tr>
      <w:tr w:rsidR="00317C05" w:rsidRPr="00317C05" w14:paraId="44AF692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5B0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B2B2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3560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6E2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C20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537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3DB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1.52</w:t>
            </w:r>
          </w:p>
        </w:tc>
      </w:tr>
      <w:tr w:rsidR="00317C05" w:rsidRPr="00317C05" w14:paraId="0F654BF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FF4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8DB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FC3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06D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5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15C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56E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0.18</w:t>
            </w:r>
          </w:p>
        </w:tc>
      </w:tr>
      <w:tr w:rsidR="00317C05" w:rsidRPr="00317C05" w14:paraId="13C28C28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01D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D2F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7EF0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86E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B50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5DE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B2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</w:tr>
      <w:tr w:rsidR="00317C05" w:rsidRPr="00317C05" w14:paraId="4642AAA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997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809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CFB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80A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C3C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E18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E2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0.11</w:t>
            </w:r>
          </w:p>
        </w:tc>
      </w:tr>
      <w:tr w:rsidR="00317C05" w:rsidRPr="00317C05" w14:paraId="4E1E115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84A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09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78F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7C2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285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0CE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294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0.39</w:t>
            </w:r>
          </w:p>
        </w:tc>
      </w:tr>
      <w:tr w:rsidR="00317C05" w:rsidRPr="00317C05" w14:paraId="66FA79A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04EF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  <w:t>SPECIFIC SAFETY CONCERNS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311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% 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51B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C352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20B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028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329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7C05" w:rsidRPr="00317C05" w14:paraId="1B32A5C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62C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Physical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D3E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E35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50B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E9E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F49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557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-0.33</w:t>
            </w:r>
          </w:p>
        </w:tc>
      </w:tr>
      <w:tr w:rsidR="00317C05" w:rsidRPr="00317C05" w14:paraId="2DA2194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6EC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C92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60A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801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FC1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F32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DF8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0.14</w:t>
            </w:r>
          </w:p>
        </w:tc>
      </w:tr>
      <w:tr w:rsidR="00317C05" w:rsidRPr="00317C05" w14:paraId="08435B9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823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9ED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B204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0C5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F52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707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983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-0.01</w:t>
            </w:r>
          </w:p>
        </w:tc>
      </w:tr>
      <w:tr w:rsidR="00317C05" w:rsidRPr="00317C05" w14:paraId="729857D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6EC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97F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8F6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B81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E5D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CF6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BD1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0.85</w:t>
            </w:r>
          </w:p>
        </w:tc>
      </w:tr>
      <w:tr w:rsidR="00317C05" w:rsidRPr="00317C05" w14:paraId="53DF1CC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068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BD36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907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FD6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304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FCE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972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1.05</w:t>
            </w:r>
          </w:p>
        </w:tc>
      </w:tr>
      <w:tr w:rsidR="00317C05" w:rsidRPr="00317C05" w14:paraId="00B5758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921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Crowd Violence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1D3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3CE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FC9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760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061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7DC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0.56</w:t>
            </w:r>
          </w:p>
        </w:tc>
      </w:tr>
      <w:tr w:rsidR="00317C05" w:rsidRPr="00317C05" w14:paraId="0962BE1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DE7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337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F0D6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19B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180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DE9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587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-0.28</w:t>
            </w:r>
          </w:p>
        </w:tc>
      </w:tr>
      <w:tr w:rsidR="00317C05" w:rsidRPr="00317C05" w14:paraId="3C03A730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614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05F0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888D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642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C8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58D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3DD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-0.06</w:t>
            </w:r>
          </w:p>
        </w:tc>
      </w:tr>
      <w:tr w:rsidR="00317C05" w:rsidRPr="00317C05" w14:paraId="275E203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A69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CE7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A28C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A87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456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897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7C4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0.30</w:t>
            </w:r>
          </w:p>
        </w:tc>
      </w:tr>
      <w:tr w:rsidR="00317C05" w:rsidRPr="00317C05" w14:paraId="055F116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737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3AE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AE78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29C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9EA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FFB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0EE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0.83</w:t>
            </w:r>
          </w:p>
        </w:tc>
      </w:tr>
      <w:tr w:rsidR="00317C05" w:rsidRPr="00317C05" w14:paraId="05DE2FF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73E8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519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E9B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DFC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A84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C2B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201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0.85</w:t>
            </w:r>
          </w:p>
        </w:tc>
      </w:tr>
      <w:tr w:rsidR="00317C05" w:rsidRPr="00317C05" w14:paraId="56F0A62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D0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3BB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A4B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72F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A60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149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9C1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-1.40</w:t>
            </w:r>
          </w:p>
        </w:tc>
      </w:tr>
      <w:tr w:rsidR="00317C05" w:rsidRPr="00317C05" w14:paraId="665E626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FB8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CC4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9B6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845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500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CBC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6EF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0.14</w:t>
            </w:r>
          </w:p>
        </w:tc>
      </w:tr>
      <w:tr w:rsidR="00317C05" w:rsidRPr="00317C05" w14:paraId="2BB014D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DD1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BD7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C52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BFF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1DA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951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ACD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0.73</w:t>
            </w:r>
          </w:p>
        </w:tc>
      </w:tr>
      <w:tr w:rsidR="00317C05" w:rsidRPr="00317C05" w14:paraId="34DF148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65E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14F2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683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2FA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5D0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DDE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FDD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1.09</w:t>
            </w:r>
          </w:p>
        </w:tc>
      </w:tr>
      <w:tr w:rsidR="00317C05" w:rsidRPr="00317C05" w14:paraId="54CD10E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4194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Terrorism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AF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8C65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F8E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733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A89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CD9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-0.32</w:t>
            </w:r>
          </w:p>
        </w:tc>
      </w:tr>
      <w:tr w:rsidR="00317C05" w:rsidRPr="00317C05" w14:paraId="14F6639B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D2E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9EFF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3D28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FAE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364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30D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890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-0.41</w:t>
            </w:r>
          </w:p>
        </w:tc>
      </w:tr>
      <w:tr w:rsidR="00317C05" w:rsidRPr="00317C05" w14:paraId="76C804D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DC2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339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024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B43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366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30C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A7E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0.70</w:t>
            </w:r>
          </w:p>
        </w:tc>
      </w:tr>
      <w:tr w:rsidR="00317C05" w:rsidRPr="00317C05" w14:paraId="6F641105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BA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A294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B37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8A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51E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BEC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7FC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0.73</w:t>
            </w:r>
          </w:p>
        </w:tc>
      </w:tr>
      <w:tr w:rsidR="00317C05" w:rsidRPr="00317C05" w14:paraId="16E69ED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F17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430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7E2A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F46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5FB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E2F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343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1.69</w:t>
            </w:r>
          </w:p>
        </w:tc>
      </w:tr>
      <w:tr w:rsidR="00317C05" w:rsidRPr="00317C05" w14:paraId="70CA9B9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5F8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60D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EFE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061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02D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8FD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7C4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-0.52</w:t>
            </w:r>
          </w:p>
        </w:tc>
      </w:tr>
      <w:tr w:rsidR="00317C05" w:rsidRPr="00317C05" w14:paraId="451B305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04B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777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A0D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6AC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7A5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FC7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8A7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0.66</w:t>
            </w:r>
          </w:p>
        </w:tc>
      </w:tr>
      <w:tr w:rsidR="00317C05" w:rsidRPr="00317C05" w14:paraId="21BE23F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A69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E8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5E0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DF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004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517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B3E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0.79</w:t>
            </w:r>
          </w:p>
        </w:tc>
      </w:tr>
      <w:tr w:rsidR="00317C05" w:rsidRPr="00317C05" w14:paraId="7765542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ECF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5E1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147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E1C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EF2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87A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30F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0.97</w:t>
            </w:r>
          </w:p>
        </w:tc>
      </w:tr>
      <w:tr w:rsidR="00317C05" w:rsidRPr="00317C05" w14:paraId="72AA386B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A05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A50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10A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3D2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A8C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40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D8B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1.27</w:t>
            </w:r>
          </w:p>
        </w:tc>
      </w:tr>
      <w:tr w:rsidR="00317C05" w:rsidRPr="00317C05" w14:paraId="1F204D6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689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Unwanted 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5AB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46%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08B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B72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A55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C19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457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0.10</w:t>
            </w:r>
          </w:p>
        </w:tc>
      </w:tr>
      <w:tr w:rsidR="00317C05" w:rsidRPr="00317C05" w14:paraId="000BA94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4A1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C84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B5B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30D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1EE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DD8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6A6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0.74</w:t>
            </w:r>
          </w:p>
        </w:tc>
      </w:tr>
      <w:tr w:rsidR="00317C05" w:rsidRPr="00317C05" w14:paraId="1A77FEC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957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77B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1A5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B06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44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905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A80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0.94</w:t>
            </w:r>
          </w:p>
        </w:tc>
      </w:tr>
      <w:tr w:rsidR="00317C05" w:rsidRPr="00317C05" w14:paraId="02CEB29B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54D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437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B1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ECA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CEE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81D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C95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0.56</w:t>
            </w:r>
          </w:p>
        </w:tc>
      </w:tr>
      <w:tr w:rsidR="00317C05" w:rsidRPr="00317C05" w14:paraId="20FC3B0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922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3564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2FE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339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FC8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AA5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259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1.11</w:t>
            </w:r>
          </w:p>
        </w:tc>
      </w:tr>
      <w:tr w:rsidR="00317C05" w:rsidRPr="00317C05" w14:paraId="2B2E883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CE4A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  <w:t>MEASURES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AB74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27F4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98ED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9B6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C06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A85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7C05" w:rsidRPr="00317C05" w14:paraId="55628ACB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715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EC2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185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883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9D6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D9E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559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-0.01</w:t>
            </w:r>
          </w:p>
        </w:tc>
      </w:tr>
      <w:tr w:rsidR="00317C05" w:rsidRPr="00317C05" w14:paraId="1213DAE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75E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BE7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A0C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484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E9A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EE0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637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0.87</w:t>
            </w:r>
          </w:p>
        </w:tc>
      </w:tr>
      <w:tr w:rsidR="00317C05" w:rsidRPr="00317C05" w14:paraId="693D1495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570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D7E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68E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3C9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0C9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76C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E1E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0.36</w:t>
            </w:r>
          </w:p>
        </w:tc>
      </w:tr>
      <w:tr w:rsidR="00317C05" w:rsidRPr="00317C05" w14:paraId="6C7B47FB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798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5BB4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E78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D9E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1A6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FD2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791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0.54</w:t>
            </w:r>
          </w:p>
        </w:tc>
      </w:tr>
      <w:tr w:rsidR="00317C05" w:rsidRPr="00317C05" w14:paraId="53568205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5B0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C6B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D8F0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435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ED0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9ED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112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1.30</w:t>
            </w:r>
          </w:p>
        </w:tc>
      </w:tr>
      <w:tr w:rsidR="00317C05" w:rsidRPr="00317C05" w14:paraId="4F32B99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E1E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Ethos/Vibe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CD2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5B0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46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8AF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EFC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D0F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2.57</w:t>
            </w:r>
          </w:p>
        </w:tc>
      </w:tr>
      <w:tr w:rsidR="00317C05" w:rsidRPr="00317C05" w14:paraId="7C62B14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2ED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EFC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75B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DD5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5A5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CDB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C6F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0.88</w:t>
            </w:r>
          </w:p>
        </w:tc>
      </w:tr>
      <w:tr w:rsidR="00317C05" w:rsidRPr="00317C05" w14:paraId="5A6EC2A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7F1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FCF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2E3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3E3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80F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A4C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40D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0.97</w:t>
            </w:r>
          </w:p>
        </w:tc>
      </w:tr>
      <w:tr w:rsidR="00317C05" w:rsidRPr="00317C05" w14:paraId="4F788D8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C01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A97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164A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DE3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9D5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912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809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1.53</w:t>
            </w:r>
          </w:p>
        </w:tc>
      </w:tr>
      <w:tr w:rsidR="00317C05" w:rsidRPr="00317C05" w14:paraId="6129E1F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52D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865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3E7F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833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046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525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9D5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3.01</w:t>
            </w:r>
          </w:p>
        </w:tc>
      </w:tr>
      <w:tr w:rsidR="00317C05" w:rsidRPr="00317C05" w14:paraId="6F133F9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5B4A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Police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D81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924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19F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06F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798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4DC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-0.08</w:t>
            </w:r>
          </w:p>
        </w:tc>
      </w:tr>
      <w:tr w:rsidR="00317C05" w:rsidRPr="00317C05" w14:paraId="6AECBF0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EA4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4C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6264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465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FB7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8EA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334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-0.01</w:t>
            </w:r>
          </w:p>
        </w:tc>
      </w:tr>
      <w:tr w:rsidR="00317C05" w:rsidRPr="00317C05" w14:paraId="47B7379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4AC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EA30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1AF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36C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169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4B1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AB3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0.60</w:t>
            </w:r>
          </w:p>
        </w:tc>
      </w:tr>
      <w:tr w:rsidR="00317C05" w:rsidRPr="00317C05" w14:paraId="5D70B9D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607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CA2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4B1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237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81D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487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6AF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1.22</w:t>
            </w:r>
          </w:p>
        </w:tc>
      </w:tr>
      <w:tr w:rsidR="00317C05" w:rsidRPr="00317C05" w14:paraId="0B1B2360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D3D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4A3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92D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76E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617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EAC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A8A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</w:tr>
      <w:tr w:rsidR="00317C05" w:rsidRPr="00317C05" w14:paraId="2739F81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C928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Surveillance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CE9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10A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030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0E8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869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2D6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-0.23</w:t>
            </w:r>
          </w:p>
        </w:tc>
      </w:tr>
      <w:tr w:rsidR="00317C05" w:rsidRPr="00317C05" w14:paraId="6246F55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55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4F0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7A8E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55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067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DA7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EB8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-0.26</w:t>
            </w:r>
          </w:p>
        </w:tc>
      </w:tr>
      <w:tr w:rsidR="00317C05" w:rsidRPr="00317C05" w14:paraId="664A3F52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713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C1F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E88A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E9F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C86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F44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3D7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0.39</w:t>
            </w:r>
          </w:p>
        </w:tc>
      </w:tr>
      <w:tr w:rsidR="00317C05" w:rsidRPr="00317C05" w14:paraId="011CAD0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A0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7A5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3B5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3DD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5AB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16D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44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</w:tr>
      <w:tr w:rsidR="00317C05" w:rsidRPr="00317C05" w14:paraId="0CFE84E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969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2AA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31C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E66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9C3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DCA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BC5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1.20</w:t>
            </w:r>
          </w:p>
        </w:tc>
      </w:tr>
      <w:tr w:rsidR="00317C05" w:rsidRPr="00317C05" w14:paraId="1D46BF4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A06F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Private 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883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2B55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24E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C27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EAD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DAC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-0.75</w:t>
            </w:r>
          </w:p>
        </w:tc>
      </w:tr>
      <w:tr w:rsidR="00317C05" w:rsidRPr="00317C05" w14:paraId="21B7AC5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0C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70D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5800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A97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9C7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169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6F8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0.34</w:t>
            </w:r>
          </w:p>
        </w:tc>
      </w:tr>
      <w:tr w:rsidR="00317C05" w:rsidRPr="00317C05" w14:paraId="01F1F9A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3E7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A2F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A77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4F9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EE6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0AB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66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1.06</w:t>
            </w:r>
          </w:p>
        </w:tc>
      </w:tr>
      <w:tr w:rsidR="00317C05" w:rsidRPr="00317C05" w14:paraId="01A2A22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E3F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980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131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0E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B0B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99C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2DD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0.97</w:t>
            </w:r>
          </w:p>
        </w:tc>
      </w:tr>
      <w:tr w:rsidR="00317C05" w:rsidRPr="00317C05" w14:paraId="641DC44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184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084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533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CF6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965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3AB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2D0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1.08</w:t>
            </w:r>
          </w:p>
        </w:tc>
      </w:tr>
      <w:tr w:rsidR="00317C05" w:rsidRPr="00317C05" w14:paraId="5729F52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D5DA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Citizen 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ED2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41%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CCA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1AA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64E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10F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ABA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0.22</w:t>
            </w:r>
          </w:p>
        </w:tc>
      </w:tr>
      <w:tr w:rsidR="00317C05" w:rsidRPr="00317C05" w14:paraId="3CBA2AA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41B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0F0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8D3C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FCC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5C9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233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EA2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0.37</w:t>
            </w:r>
          </w:p>
        </w:tc>
      </w:tr>
      <w:tr w:rsidR="00317C05" w:rsidRPr="00317C05" w14:paraId="74D3F1A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8F7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365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D82F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483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F26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8E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23F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0.14</w:t>
            </w:r>
          </w:p>
        </w:tc>
      </w:tr>
      <w:tr w:rsidR="00317C05" w:rsidRPr="00317C05" w14:paraId="27D42E0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4FD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BF3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19A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7AB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01D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572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1AC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1.04</w:t>
            </w:r>
          </w:p>
        </w:tc>
      </w:tr>
      <w:tr w:rsidR="00317C05" w:rsidRPr="00317C05" w14:paraId="0FF4F82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5AB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64C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21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9C8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45F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8A1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762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1.25</w:t>
            </w:r>
          </w:p>
        </w:tc>
      </w:tr>
      <w:tr w:rsidR="00317C05" w:rsidRPr="00317C05" w14:paraId="16BF54DB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D48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Friends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A81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61%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90A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657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DB6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A94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B8A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1.37</w:t>
            </w:r>
          </w:p>
        </w:tc>
      </w:tr>
      <w:tr w:rsidR="00317C05" w:rsidRPr="00317C05" w14:paraId="0A31B5E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10F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223D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225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A64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7B2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27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AA5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-0.13</w:t>
            </w:r>
          </w:p>
        </w:tc>
      </w:tr>
      <w:tr w:rsidR="00317C05" w:rsidRPr="00317C05" w14:paraId="075C86F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81E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77B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11F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78A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F6B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44E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A5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0.12</w:t>
            </w:r>
          </w:p>
        </w:tc>
      </w:tr>
      <w:tr w:rsidR="00317C05" w:rsidRPr="00317C05" w14:paraId="10C5048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E3B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366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616C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3F4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845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F4D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CF6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0.48</w:t>
            </w:r>
          </w:p>
        </w:tc>
      </w:tr>
      <w:tr w:rsidR="00317C05" w:rsidRPr="00317C05" w14:paraId="09D5AD4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506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B94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FEC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3F3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88D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00A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620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1.52</w:t>
            </w:r>
          </w:p>
        </w:tc>
      </w:tr>
      <w:tr w:rsidR="00317C05" w:rsidRPr="00317C05" w14:paraId="1A6C060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F9E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Health Tents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DCB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62%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7BD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269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5FF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9E1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AEB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1.26</w:t>
            </w:r>
          </w:p>
        </w:tc>
      </w:tr>
      <w:tr w:rsidR="00317C05" w:rsidRPr="00317C05" w14:paraId="76AEC138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53A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91E6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090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67F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97A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985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188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0.10</w:t>
            </w:r>
          </w:p>
        </w:tc>
      </w:tr>
      <w:tr w:rsidR="00317C05" w:rsidRPr="00317C05" w14:paraId="2139496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860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21D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511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596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305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395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BB1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0.65</w:t>
            </w:r>
          </w:p>
        </w:tc>
      </w:tr>
      <w:tr w:rsidR="00317C05" w:rsidRPr="00317C05" w14:paraId="544FBC75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E64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85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FA1A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98A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228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0D7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CDE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0.74</w:t>
            </w:r>
          </w:p>
        </w:tc>
      </w:tr>
      <w:tr w:rsidR="00317C05" w:rsidRPr="00317C05" w14:paraId="2EE89FD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AE6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178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1D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B38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E3F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1F3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B8E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0.97</w:t>
            </w:r>
          </w:p>
        </w:tc>
      </w:tr>
      <w:tr w:rsidR="00317C05" w:rsidRPr="00317C05" w14:paraId="0E77F022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46CF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  <w:t>FEELINGS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2EE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BE4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23AF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9B4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0786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8EE0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7C05" w:rsidRPr="00317C05" w14:paraId="2AEC461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0A24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Safe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CCF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CB7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9D7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E24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B36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3D7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0.41</w:t>
            </w:r>
          </w:p>
        </w:tc>
      </w:tr>
      <w:tr w:rsidR="00317C05" w:rsidRPr="00317C05" w14:paraId="2CAB399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782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9F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38F7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209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17E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951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9EA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-0.03</w:t>
            </w:r>
          </w:p>
        </w:tc>
      </w:tr>
      <w:tr w:rsidR="00317C05" w:rsidRPr="00317C05" w14:paraId="2B00C45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975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B842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7DEA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4DD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87D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800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569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-0.06</w:t>
            </w:r>
          </w:p>
        </w:tc>
      </w:tr>
      <w:tr w:rsidR="00317C05" w:rsidRPr="00317C05" w14:paraId="70CC823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086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7C14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FB5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C81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79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D95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135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0.67</w:t>
            </w:r>
          </w:p>
        </w:tc>
      </w:tr>
      <w:tr w:rsidR="00317C05" w:rsidRPr="00317C05" w14:paraId="2A01A11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45D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BB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863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0E0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B83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42F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A75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0.40</w:t>
            </w:r>
          </w:p>
        </w:tc>
      </w:tr>
      <w:tr w:rsidR="00317C05" w:rsidRPr="00317C05" w14:paraId="22F2374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16D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08A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FB5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96F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6C4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EAF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DEA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-0.31</w:t>
            </w:r>
          </w:p>
        </w:tc>
      </w:tr>
      <w:tr w:rsidR="00317C05" w:rsidRPr="00317C05" w14:paraId="32A9995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E9D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E70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7A78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044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7BA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774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C9A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0.96</w:t>
            </w:r>
          </w:p>
        </w:tc>
      </w:tr>
      <w:tr w:rsidR="00317C05" w:rsidRPr="00317C05" w14:paraId="04A5F200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478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7F0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69E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8F9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CD0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2D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3C8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</w:tr>
      <w:tr w:rsidR="00317C05" w:rsidRPr="00317C05" w14:paraId="778D557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986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ABC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2340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10E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93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31B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2D6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0.79</w:t>
            </w:r>
          </w:p>
        </w:tc>
      </w:tr>
      <w:tr w:rsidR="00317C05" w:rsidRPr="00317C05" w14:paraId="748B990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3FB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EF0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A51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B95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C7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839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18C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0.44</w:t>
            </w:r>
          </w:p>
        </w:tc>
      </w:tr>
      <w:tr w:rsidR="00317C05" w:rsidRPr="00317C05" w14:paraId="74380AF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A2B9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Changes Vibe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4C6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EF6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AEF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246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5C9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C5F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0.12</w:t>
            </w:r>
          </w:p>
        </w:tc>
      </w:tr>
      <w:tr w:rsidR="00317C05" w:rsidRPr="00317C05" w14:paraId="177DFC5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BAF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292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FF4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1F4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FAD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540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CB1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1.21</w:t>
            </w:r>
          </w:p>
        </w:tc>
      </w:tr>
      <w:tr w:rsidR="00317C05" w:rsidRPr="00317C05" w14:paraId="6743A048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6EA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554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B015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D1F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133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312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390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1.15</w:t>
            </w:r>
          </w:p>
        </w:tc>
      </w:tr>
      <w:tr w:rsidR="00317C05" w:rsidRPr="00317C05" w14:paraId="54A8C918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CDF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2E1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B68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F28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CEF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6EA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0B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0.14</w:t>
            </w:r>
          </w:p>
        </w:tc>
      </w:tr>
      <w:tr w:rsidR="00317C05" w:rsidRPr="00317C05" w14:paraId="6F7D58C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92E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AB6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F93E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A38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44D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E10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7D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2.12</w:t>
            </w:r>
          </w:p>
        </w:tc>
      </w:tr>
      <w:tr w:rsidR="00317C05" w:rsidRPr="00317C05" w14:paraId="63D21A7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C76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Watched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A77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125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983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B02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708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CDD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0.10</w:t>
            </w:r>
          </w:p>
        </w:tc>
      </w:tr>
      <w:tr w:rsidR="00317C05" w:rsidRPr="00317C05" w14:paraId="0150A33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99B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70F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C1F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577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E45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FC1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6BA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0.61</w:t>
            </w:r>
          </w:p>
        </w:tc>
      </w:tr>
      <w:tr w:rsidR="00317C05" w:rsidRPr="00317C05" w14:paraId="637CAA6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DA9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8EC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F358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5BF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339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741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360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0.90</w:t>
            </w:r>
          </w:p>
        </w:tc>
      </w:tr>
      <w:tr w:rsidR="00317C05" w:rsidRPr="00317C05" w14:paraId="6266DE10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8D7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93E2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03A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844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34E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149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2E0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0.53</w:t>
            </w:r>
          </w:p>
        </w:tc>
      </w:tr>
      <w:tr w:rsidR="00317C05" w:rsidRPr="00317C05" w14:paraId="42CD17C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F5C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0D8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167C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8B7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DD7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455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0A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0.92</w:t>
            </w:r>
          </w:p>
        </w:tc>
      </w:tr>
      <w:tr w:rsidR="00317C05" w:rsidRPr="00317C05" w14:paraId="2D5AA850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05A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Anxious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C5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81CF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B1A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F4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13E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2BC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-0.77</w:t>
            </w:r>
          </w:p>
        </w:tc>
      </w:tr>
      <w:tr w:rsidR="00317C05" w:rsidRPr="00317C05" w14:paraId="6C211E1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E20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D02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7AA8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36A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8FC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EE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034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0.67</w:t>
            </w:r>
          </w:p>
        </w:tc>
      </w:tr>
      <w:tr w:rsidR="00317C05" w:rsidRPr="00317C05" w14:paraId="533ADD7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8F3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DF8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76B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00F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6C8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5ED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217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0.66</w:t>
            </w:r>
          </w:p>
        </w:tc>
      </w:tr>
      <w:tr w:rsidR="00317C05" w:rsidRPr="00317C05" w14:paraId="55DBFBB1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711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B59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A26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1B6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C05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EB9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1B7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0.76</w:t>
            </w:r>
          </w:p>
        </w:tc>
      </w:tr>
      <w:tr w:rsidR="00317C05" w:rsidRPr="00317C05" w14:paraId="03709C50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B3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304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1970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9FD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309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9B6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492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1.36</w:t>
            </w:r>
          </w:p>
        </w:tc>
      </w:tr>
      <w:tr w:rsidR="00317C05" w:rsidRPr="00317C05" w14:paraId="3E92DF6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6A8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At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8A9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8D1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FB5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B4E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58B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F55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-0.44</w:t>
            </w:r>
          </w:p>
        </w:tc>
      </w:tr>
      <w:tr w:rsidR="00317C05" w:rsidRPr="00317C05" w14:paraId="12843B7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23C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5DB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C43F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500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A7C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AD0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D71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0.16</w:t>
            </w:r>
          </w:p>
        </w:tc>
      </w:tr>
      <w:tr w:rsidR="00317C05" w:rsidRPr="00317C05" w14:paraId="2E4491F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C02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F27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249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686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366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A28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FD7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1.02</w:t>
            </w:r>
          </w:p>
        </w:tc>
      </w:tr>
      <w:tr w:rsidR="00317C05" w:rsidRPr="00317C05" w14:paraId="4128C71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76B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16FD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867A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FAB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541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AC4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440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0.88</w:t>
            </w:r>
          </w:p>
        </w:tc>
      </w:tr>
      <w:tr w:rsidR="00317C05" w:rsidRPr="00317C05" w14:paraId="2E362E2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5FF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AA2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53B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5A2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D59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083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3A4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1.48</w:t>
            </w:r>
          </w:p>
        </w:tc>
      </w:tr>
      <w:tr w:rsidR="00317C05" w:rsidRPr="00317C05" w14:paraId="6B1F4FC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79DE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  <w:t>SURVEILLANCE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DB6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86E4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C8B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35C6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AFF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6C8D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7C05" w:rsidRPr="00317C05" w14:paraId="1F721EC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C7CF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 xml:space="preserve">Notice </w:t>
            </w: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Survillance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185C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31D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528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EDF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1BC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8A5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-1.10</w:t>
            </w:r>
          </w:p>
        </w:tc>
      </w:tr>
      <w:tr w:rsidR="00317C05" w:rsidRPr="00317C05" w14:paraId="5019B84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636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44B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47F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E77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282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811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EF9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2.03</w:t>
            </w:r>
          </w:p>
        </w:tc>
      </w:tr>
      <w:tr w:rsidR="00317C05" w:rsidRPr="00317C05" w14:paraId="4D72C85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93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2DA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1BC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D53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775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8AA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926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0.43</w:t>
            </w:r>
          </w:p>
        </w:tc>
      </w:tr>
      <w:tr w:rsidR="00317C05" w:rsidRPr="00317C05" w14:paraId="4851D70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B28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28CD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18D1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C35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FFD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FB1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26A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0.79</w:t>
            </w:r>
          </w:p>
        </w:tc>
      </w:tr>
      <w:tr w:rsidR="00317C05" w:rsidRPr="00317C05" w14:paraId="2DE43E8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76E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CD4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96E0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DBC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2BC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39A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AD6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0.76</w:t>
            </w:r>
          </w:p>
        </w:tc>
      </w:tr>
      <w:tr w:rsidR="00317C05" w:rsidRPr="00317C05" w14:paraId="50330C55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78A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22F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5EA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2A3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E36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EB4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918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1.04</w:t>
            </w:r>
          </w:p>
        </w:tc>
      </w:tr>
      <w:tr w:rsidR="00317C05" w:rsidRPr="00317C05" w14:paraId="387D637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E621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Notice Changes in </w:t>
            </w: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Survillance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43E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79B7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172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28E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E11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224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</w:tr>
      <w:tr w:rsidR="00317C05" w:rsidRPr="00317C05" w14:paraId="433F4548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BBF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528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677B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8A2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4B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1B7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7D5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0.89</w:t>
            </w:r>
          </w:p>
        </w:tc>
      </w:tr>
      <w:tr w:rsidR="00317C05" w:rsidRPr="00317C05" w14:paraId="5235CC18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B59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6B4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3B5C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3E0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1A8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CA8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4F3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1.18</w:t>
            </w:r>
          </w:p>
        </w:tc>
      </w:tr>
      <w:tr w:rsidR="00317C05" w:rsidRPr="00317C05" w14:paraId="24FA4ADF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89C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DDE6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954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6F2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369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D9C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C91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0.49</w:t>
            </w:r>
          </w:p>
        </w:tc>
      </w:tr>
      <w:tr w:rsidR="00317C05" w:rsidRPr="00317C05" w14:paraId="568A5AAC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219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13EB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0BB2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5FA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D8D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B96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68B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1.19</w:t>
            </w:r>
          </w:p>
        </w:tc>
      </w:tr>
      <w:tr w:rsidR="00317C05" w:rsidRPr="00317C05" w14:paraId="3FDC815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4DAE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lastRenderedPageBreak/>
              <w:t>Need More/Less Surveillance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D3D7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D1D3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42B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A07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558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48F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-2.24</w:t>
            </w:r>
          </w:p>
        </w:tc>
      </w:tr>
      <w:tr w:rsidR="00317C05" w:rsidRPr="00317C05" w14:paraId="115A5F4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2E1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09E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F66C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667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169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2A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955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1.39</w:t>
            </w:r>
          </w:p>
        </w:tc>
      </w:tr>
      <w:tr w:rsidR="00317C05" w:rsidRPr="00317C05" w14:paraId="7CD9B31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3E5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87DE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1795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70F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D2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D29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678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-0.24</w:t>
            </w:r>
          </w:p>
        </w:tc>
      </w:tr>
      <w:tr w:rsidR="00317C05" w:rsidRPr="00317C05" w14:paraId="17A5BCF7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408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B731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8A19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BCD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7E0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4D5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677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0.11</w:t>
            </w:r>
          </w:p>
        </w:tc>
      </w:tr>
      <w:tr w:rsidR="00317C05" w:rsidRPr="00317C05" w14:paraId="3E08D63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1D0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8D50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E6C5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C99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7E4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03C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5DB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0.48</w:t>
            </w:r>
          </w:p>
        </w:tc>
      </w:tr>
      <w:tr w:rsidR="00317C05" w:rsidRPr="00317C05" w14:paraId="0A5541DA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310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ED93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DDC5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9F5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9F1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1D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BCF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0.55</w:t>
            </w:r>
          </w:p>
        </w:tc>
      </w:tr>
      <w:tr w:rsidR="00317C05" w:rsidRPr="00317C05" w14:paraId="4004CF9D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DD0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Surveillance/Inclined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FF15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9D2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907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56DA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E98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7F8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-0.70</w:t>
            </w:r>
          </w:p>
        </w:tc>
      </w:tr>
      <w:tr w:rsidR="00317C05" w:rsidRPr="00317C05" w14:paraId="4240562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84E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E3EA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4D9E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766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E6C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161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5A3B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2.62</w:t>
            </w:r>
          </w:p>
        </w:tc>
      </w:tr>
      <w:tr w:rsidR="00317C05" w:rsidRPr="00317C05" w14:paraId="48C20432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3CB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C9F7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087C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4B5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680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A8F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06C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0.01</w:t>
            </w:r>
          </w:p>
        </w:tc>
      </w:tr>
      <w:tr w:rsidR="00317C05" w:rsidRPr="00317C05" w14:paraId="6EBD7BB8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D99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5CA0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54DF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B45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884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DB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A04D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-0.07</w:t>
            </w:r>
          </w:p>
        </w:tc>
      </w:tr>
      <w:tr w:rsidR="00317C05" w:rsidRPr="00317C05" w14:paraId="7520FB49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223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EF26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3895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735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8CF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D5D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96F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0.50</w:t>
            </w:r>
          </w:p>
        </w:tc>
      </w:tr>
      <w:tr w:rsidR="00317C05" w:rsidRPr="00317C05" w14:paraId="751E216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07E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B715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60C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2BA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6CA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CA4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6CF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0.22</w:t>
            </w:r>
          </w:p>
        </w:tc>
      </w:tr>
      <w:tr w:rsidR="00317C05" w:rsidRPr="00317C05" w14:paraId="4576678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E05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Unsafe/Declined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D39B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C544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810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62F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DEB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F58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1.82</w:t>
            </w:r>
          </w:p>
        </w:tc>
      </w:tr>
      <w:tr w:rsidR="00317C05" w:rsidRPr="00317C05" w14:paraId="74E1A756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83C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224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B608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gramStart"/>
            <w:r w:rsidRPr="00317C05">
              <w:rPr>
                <w:rFonts w:eastAsia="Times New Roman" w:cs="Times New Roman"/>
                <w:color w:val="000000"/>
                <w:szCs w:val="22"/>
              </w:rPr>
              <w:t>Intercept[</w:t>
            </w:r>
            <w:proofErr w:type="gramEnd"/>
            <w:r w:rsidRPr="00317C05">
              <w:rPr>
                <w:rFonts w:eastAsia="Times New Roman" w:cs="Times New Roman"/>
                <w:color w:val="000000"/>
                <w:szCs w:val="22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1A69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0F40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F3AC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FD2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3.49</w:t>
            </w:r>
          </w:p>
        </w:tc>
      </w:tr>
      <w:tr w:rsidR="00317C05" w:rsidRPr="00317C05" w14:paraId="3F1C4A74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91F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72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BEFD" w14:textId="77777777" w:rsidR="00317C05" w:rsidRPr="00317C05" w:rsidRDefault="00317C05" w:rsidP="00317C05">
            <w:pPr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SexMale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A12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A28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3E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5E73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b/>
                <w:bCs/>
                <w:color w:val="000000"/>
                <w:szCs w:val="22"/>
              </w:rPr>
              <w:t>-0.32</w:t>
            </w:r>
          </w:p>
        </w:tc>
      </w:tr>
      <w:tr w:rsidR="00317C05" w:rsidRPr="00317C05" w14:paraId="24E14EC3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147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E848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DD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1FC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EDC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D942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922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0.64</w:t>
            </w:r>
          </w:p>
        </w:tc>
      </w:tr>
      <w:tr w:rsidR="00317C05" w:rsidRPr="00317C05" w14:paraId="3A606B9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66F4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8FDC" w14:textId="77777777" w:rsidR="00317C05" w:rsidRPr="00317C05" w:rsidRDefault="00317C05" w:rsidP="00317C05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B015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Experience.Q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E236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D728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F371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408E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0.61</w:t>
            </w:r>
          </w:p>
        </w:tc>
      </w:tr>
      <w:tr w:rsidR="00317C05" w:rsidRPr="00317C05" w14:paraId="7D6766AE" w14:textId="77777777" w:rsidTr="00317C05">
        <w:trPr>
          <w:trHeight w:val="2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D52AF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9C596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E64D" w14:textId="77777777" w:rsidR="00317C05" w:rsidRPr="00317C05" w:rsidRDefault="00317C05" w:rsidP="00317C05">
            <w:pPr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317C05">
              <w:rPr>
                <w:rFonts w:eastAsia="Times New Roman" w:cs="Times New Roman"/>
                <w:color w:val="000000"/>
                <w:szCs w:val="22"/>
              </w:rPr>
              <w:t>SexOrientLGBQA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91DDF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BBE4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F10C5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15C7" w14:textId="77777777" w:rsidR="00317C05" w:rsidRPr="00317C05" w:rsidRDefault="00317C05" w:rsidP="00317C05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317C05">
              <w:rPr>
                <w:rFonts w:eastAsia="Times New Roman" w:cs="Times New Roman"/>
                <w:color w:val="000000"/>
                <w:szCs w:val="22"/>
              </w:rPr>
              <w:t>1.04</w:t>
            </w:r>
          </w:p>
        </w:tc>
      </w:tr>
    </w:tbl>
    <w:p w14:paraId="7A19B178" w14:textId="0E98CB28" w:rsidR="00412B1B" w:rsidRDefault="001B6398" w:rsidP="00412B1B">
      <w:pPr>
        <w:rPr>
          <w:b/>
          <w:bCs/>
        </w:rPr>
      </w:pPr>
      <w:r>
        <w:rPr>
          <w:b/>
          <w:bCs/>
        </w:rPr>
        <w:t xml:space="preserve"> </w:t>
      </w:r>
    </w:p>
    <w:p w14:paraId="2EB720A8" w14:textId="4413AD7C" w:rsidR="00412B1B" w:rsidRDefault="00412B1B" w:rsidP="000F2C72"/>
    <w:p w14:paraId="550C77C3" w14:textId="77777777" w:rsidR="006D3A4C" w:rsidRDefault="006D3A4C" w:rsidP="000F2C72">
      <w:pPr>
        <w:rPr>
          <w:b/>
          <w:bCs/>
        </w:rPr>
      </w:pPr>
    </w:p>
    <w:p w14:paraId="637F3B75" w14:textId="77777777" w:rsidR="00B049A0" w:rsidRDefault="00B049A0">
      <w:pPr>
        <w:rPr>
          <w:b/>
          <w:bCs/>
        </w:rPr>
      </w:pPr>
      <w:r>
        <w:rPr>
          <w:b/>
          <w:bCs/>
        </w:rPr>
        <w:br w:type="page"/>
      </w:r>
    </w:p>
    <w:p w14:paraId="545592F3" w14:textId="6A008350" w:rsidR="006D3A4C" w:rsidRDefault="00316C43" w:rsidP="00316C43">
      <w:pPr>
        <w:rPr>
          <w:b/>
          <w:bCs/>
        </w:rPr>
      </w:pPr>
      <w:r>
        <w:rPr>
          <w:b/>
          <w:bCs/>
        </w:rPr>
        <w:lastRenderedPageBreak/>
        <w:t>References</w:t>
      </w:r>
    </w:p>
    <w:p w14:paraId="1CD56BAB" w14:textId="42904FBE" w:rsidR="00B049A0" w:rsidRDefault="00B049A0" w:rsidP="000F2C72">
      <w:pPr>
        <w:rPr>
          <w:b/>
          <w:bCs/>
        </w:rPr>
      </w:pPr>
    </w:p>
    <w:p w14:paraId="355016F2" w14:textId="5581B248" w:rsidR="00B049A0" w:rsidRDefault="00B049A0" w:rsidP="00E40725">
      <w:pPr>
        <w:ind w:left="720" w:hanging="720"/>
      </w:pPr>
      <w:del w:id="130" w:author="Author">
        <w:r w:rsidRPr="00B049A0" w:rsidDel="00DD66F6">
          <w:delText xml:space="preserve">Paul-Christian </w:delText>
        </w:r>
      </w:del>
      <w:proofErr w:type="spellStart"/>
      <w:r w:rsidRPr="00B049A0">
        <w:t>Bürkner</w:t>
      </w:r>
      <w:proofErr w:type="spellEnd"/>
      <w:ins w:id="131" w:author="Author">
        <w:r w:rsidR="00DD66F6">
          <w:t>, P.-C.</w:t>
        </w:r>
      </w:ins>
      <w:r w:rsidRPr="00B049A0">
        <w:t xml:space="preserve"> </w:t>
      </w:r>
      <w:del w:id="132" w:author="Author">
        <w:r w:rsidRPr="00B049A0" w:rsidDel="00DD66F6">
          <w:delText>(</w:delText>
        </w:r>
      </w:del>
      <w:r w:rsidRPr="00B049A0">
        <w:t>2018</w:t>
      </w:r>
      <w:del w:id="133" w:author="Author">
        <w:r w:rsidRPr="00B049A0" w:rsidDel="00DD66F6">
          <w:delText>)</w:delText>
        </w:r>
      </w:del>
      <w:r w:rsidRPr="00B049A0">
        <w:t xml:space="preserve">. Advanced Bayesian </w:t>
      </w:r>
      <w:ins w:id="134" w:author="Author">
        <w:r w:rsidR="00E40725">
          <w:t>m</w:t>
        </w:r>
      </w:ins>
      <w:del w:id="135" w:author="Author">
        <w:r w:rsidRPr="00B049A0" w:rsidDel="00E40725">
          <w:delText>M</w:delText>
        </w:r>
      </w:del>
      <w:r w:rsidRPr="00B049A0">
        <w:t>ultilevel</w:t>
      </w:r>
      <w:r>
        <w:t xml:space="preserve"> </w:t>
      </w:r>
      <w:ins w:id="136" w:author="Author">
        <w:r w:rsidR="00E40725">
          <w:t>m</w:t>
        </w:r>
      </w:ins>
      <w:del w:id="137" w:author="Author">
        <w:r w:rsidRPr="00B049A0" w:rsidDel="00E40725">
          <w:delText>M</w:delText>
        </w:r>
      </w:del>
      <w:r w:rsidRPr="00B049A0">
        <w:t xml:space="preserve">odeling with the R Package brms. </w:t>
      </w:r>
      <w:r w:rsidRPr="00E40725">
        <w:rPr>
          <w:i/>
          <w:iCs/>
          <w:rPrChange w:id="138" w:author="Author">
            <w:rPr/>
          </w:rPrChange>
        </w:rPr>
        <w:t>The R Journal</w:t>
      </w:r>
      <w:del w:id="139" w:author="Author">
        <w:r w:rsidRPr="00E40725" w:rsidDel="00E40725">
          <w:rPr>
            <w:i/>
            <w:iCs/>
            <w:rPrChange w:id="140" w:author="Author">
              <w:rPr/>
            </w:rPrChange>
          </w:rPr>
          <w:delText>,</w:delText>
        </w:r>
      </w:del>
      <w:r w:rsidRPr="00B049A0">
        <w:t xml:space="preserve"> 10(1)</w:t>
      </w:r>
      <w:ins w:id="141" w:author="Author">
        <w:r w:rsidR="00E40725">
          <w:t>:</w:t>
        </w:r>
      </w:ins>
      <w:del w:id="142" w:author="Author">
        <w:r w:rsidRPr="00B049A0" w:rsidDel="00E40725">
          <w:delText>,</w:delText>
        </w:r>
      </w:del>
      <w:r w:rsidRPr="00B049A0">
        <w:t xml:space="preserve"> 395</w:t>
      </w:r>
      <w:ins w:id="143" w:author="Author">
        <w:r w:rsidR="00E40725">
          <w:t>–</w:t>
        </w:r>
      </w:ins>
      <w:del w:id="144" w:author="Author">
        <w:r w:rsidRPr="00B049A0" w:rsidDel="00E40725">
          <w:delText>-</w:delText>
        </w:r>
      </w:del>
      <w:r w:rsidRPr="00B049A0">
        <w:t>411.</w:t>
      </w:r>
      <w:r>
        <w:t xml:space="preserve"> </w:t>
      </w:r>
      <w:proofErr w:type="spellStart"/>
      <w:r w:rsidRPr="00B049A0">
        <w:t>doi</w:t>
      </w:r>
      <w:proofErr w:type="spellEnd"/>
      <w:r w:rsidRPr="00B049A0">
        <w:t>:</w:t>
      </w:r>
      <w:ins w:id="145" w:author="Author">
        <w:r w:rsidR="00E40725">
          <w:t xml:space="preserve"> </w:t>
        </w:r>
      </w:ins>
      <w:r w:rsidRPr="00B049A0">
        <w:t>10.32614/RJ-2018-017</w:t>
      </w:r>
      <w:ins w:id="146" w:author="Author">
        <w:r w:rsidR="00E40725">
          <w:t>.</w:t>
        </w:r>
      </w:ins>
    </w:p>
    <w:p w14:paraId="046049C0" w14:textId="7CFA099D" w:rsidR="002E686A" w:rsidRDefault="002E686A">
      <w:pPr>
        <w:ind w:left="720" w:hanging="720"/>
        <w:pPrChange w:id="147" w:author="Author">
          <w:pPr>
            <w:ind w:left="340" w:hanging="340"/>
          </w:pPr>
        </w:pPrChange>
      </w:pPr>
    </w:p>
    <w:p w14:paraId="17C6B928" w14:textId="5A9B43E0" w:rsidR="002E686A" w:rsidRDefault="002E686A">
      <w:pPr>
        <w:ind w:left="720" w:hanging="720"/>
        <w:pPrChange w:id="148" w:author="Author">
          <w:pPr>
            <w:ind w:left="340" w:hanging="340"/>
          </w:pPr>
        </w:pPrChange>
      </w:pPr>
      <w:commentRangeStart w:id="149"/>
      <w:proofErr w:type="spellStart"/>
      <w:r>
        <w:t>Lüdecke</w:t>
      </w:r>
      <w:commentRangeEnd w:id="149"/>
      <w:proofErr w:type="spellEnd"/>
      <w:r w:rsidR="002A0368">
        <w:rPr>
          <w:rStyle w:val="CommentReference"/>
        </w:rPr>
        <w:commentReference w:id="149"/>
      </w:r>
      <w:r w:rsidR="003B702F">
        <w:t xml:space="preserve"> D</w:t>
      </w:r>
      <w:r>
        <w:t>, Ben-</w:t>
      </w:r>
      <w:proofErr w:type="spellStart"/>
      <w:r>
        <w:t>Shachar</w:t>
      </w:r>
      <w:proofErr w:type="spellEnd"/>
      <w:r w:rsidR="003B702F">
        <w:t xml:space="preserve"> MS</w:t>
      </w:r>
      <w:r>
        <w:t xml:space="preserve">, </w:t>
      </w:r>
      <w:r w:rsidR="003B702F">
        <w:t xml:space="preserve">Patil, I, </w:t>
      </w:r>
      <w:r>
        <w:t xml:space="preserve">Waggoner </w:t>
      </w:r>
      <w:r w:rsidR="003B702F">
        <w:t xml:space="preserve">P, </w:t>
      </w:r>
      <w:ins w:id="150" w:author="Author">
        <w:r w:rsidR="00A23637">
          <w:t>and</w:t>
        </w:r>
      </w:ins>
      <w:del w:id="151" w:author="Author">
        <w:r w:rsidDel="00A23637">
          <w:delText>&amp;</w:delText>
        </w:r>
      </w:del>
      <w:r>
        <w:t xml:space="preserve"> Makowski</w:t>
      </w:r>
      <w:r w:rsidR="003B702F">
        <w:t xml:space="preserve"> D</w:t>
      </w:r>
      <w:ins w:id="152" w:author="Author">
        <w:r w:rsidR="002A0368">
          <w:t>.</w:t>
        </w:r>
      </w:ins>
      <w:r>
        <w:t xml:space="preserve"> </w:t>
      </w:r>
      <w:del w:id="153" w:author="Author">
        <w:r w:rsidDel="000F3E42">
          <w:delText>(</w:delText>
        </w:r>
      </w:del>
      <w:r>
        <w:t>2020</w:t>
      </w:r>
      <w:del w:id="154" w:author="Author">
        <w:r w:rsidDel="000F3E42">
          <w:delText>)</w:delText>
        </w:r>
      </w:del>
      <w:r>
        <w:t xml:space="preserve">. </w:t>
      </w:r>
      <w:proofErr w:type="spellStart"/>
      <w:r>
        <w:t>Visualisation</w:t>
      </w:r>
      <w:proofErr w:type="spellEnd"/>
      <w:r>
        <w:t xml:space="preserve"> Toolbox for </w:t>
      </w:r>
      <w:ins w:id="155" w:author="Author">
        <w:r w:rsidR="00164D31">
          <w:t>‘</w:t>
        </w:r>
      </w:ins>
      <w:proofErr w:type="spellStart"/>
      <w:del w:id="156" w:author="Author">
        <w:r w:rsidDel="00164D31">
          <w:delText>'</w:delText>
        </w:r>
      </w:del>
      <w:r>
        <w:t>easystats</w:t>
      </w:r>
      <w:proofErr w:type="spellEnd"/>
      <w:del w:id="157" w:author="Author">
        <w:r w:rsidDel="00164D31">
          <w:delText>'</w:delText>
        </w:r>
      </w:del>
      <w:ins w:id="158" w:author="Author">
        <w:r w:rsidR="00164D31">
          <w:t>’</w:t>
        </w:r>
      </w:ins>
      <w:r>
        <w:t xml:space="preserve"> and </w:t>
      </w:r>
      <w:ins w:id="159" w:author="Author">
        <w:r w:rsidR="004A2877">
          <w:t>e</w:t>
        </w:r>
      </w:ins>
      <w:del w:id="160" w:author="Author">
        <w:r w:rsidDel="004A2877">
          <w:delText>E</w:delText>
        </w:r>
      </w:del>
      <w:r>
        <w:t xml:space="preserve">xtra </w:t>
      </w:r>
      <w:proofErr w:type="spellStart"/>
      <w:ins w:id="161" w:author="Author">
        <w:r w:rsidR="004A2877">
          <w:t>g</w:t>
        </w:r>
      </w:ins>
      <w:del w:id="162" w:author="Author">
        <w:r w:rsidDel="004A2877">
          <w:delText>G</w:delText>
        </w:r>
      </w:del>
      <w:r>
        <w:t>eoms</w:t>
      </w:r>
      <w:proofErr w:type="spellEnd"/>
      <w:r>
        <w:t xml:space="preserve">, </w:t>
      </w:r>
      <w:ins w:id="163" w:author="Author">
        <w:r w:rsidR="004A2877">
          <w:t>t</w:t>
        </w:r>
      </w:ins>
      <w:del w:id="164" w:author="Author">
        <w:r w:rsidDel="004A2877">
          <w:delText>T</w:delText>
        </w:r>
      </w:del>
      <w:r>
        <w:t xml:space="preserve">hemes and </w:t>
      </w:r>
      <w:ins w:id="165" w:author="Author">
        <w:r w:rsidR="004A2877">
          <w:t>c</w:t>
        </w:r>
      </w:ins>
      <w:del w:id="166" w:author="Author">
        <w:r w:rsidDel="004A2877">
          <w:delText>C</w:delText>
        </w:r>
      </w:del>
      <w:r>
        <w:t xml:space="preserve">olor </w:t>
      </w:r>
      <w:ins w:id="167" w:author="Author">
        <w:r w:rsidR="004A2877">
          <w:t>p</w:t>
        </w:r>
      </w:ins>
      <w:del w:id="168" w:author="Author">
        <w:r w:rsidDel="004A2877">
          <w:delText>P</w:delText>
        </w:r>
      </w:del>
      <w:r>
        <w:t xml:space="preserve">alettes for </w:t>
      </w:r>
      <w:ins w:id="169" w:author="Author">
        <w:r w:rsidR="004A2877">
          <w:t>‘</w:t>
        </w:r>
      </w:ins>
      <w:del w:id="170" w:author="Author">
        <w:r w:rsidDel="004A2877">
          <w:delText>'</w:delText>
        </w:r>
      </w:del>
      <w:r>
        <w:t>ggplot2</w:t>
      </w:r>
      <w:ins w:id="171" w:author="Author">
        <w:r w:rsidR="004A2877">
          <w:t>’</w:t>
        </w:r>
      </w:ins>
      <w:del w:id="172" w:author="Author">
        <w:r w:rsidDel="004A2877">
          <w:delText>'</w:delText>
        </w:r>
      </w:del>
      <w:r>
        <w:t xml:space="preserve">. CRAN. Available from  </w:t>
      </w:r>
      <w:r w:rsidR="00377F87">
        <w:fldChar w:fldCharType="begin"/>
      </w:r>
      <w:r w:rsidR="00377F87">
        <w:instrText xml:space="preserve"> HYPERLINK "https://easystats.github.io/see/" </w:instrText>
      </w:r>
      <w:r w:rsidR="00377F87">
        <w:fldChar w:fldCharType="separate"/>
      </w:r>
      <w:r w:rsidRPr="008D43BB">
        <w:rPr>
          <w:rStyle w:val="Hyperlink"/>
        </w:rPr>
        <w:t>https://easystats.github.io/see/</w:t>
      </w:r>
      <w:r w:rsidR="00377F87">
        <w:rPr>
          <w:rStyle w:val="Hyperlink"/>
        </w:rPr>
        <w:fldChar w:fldCharType="end"/>
      </w:r>
    </w:p>
    <w:p w14:paraId="3AB52966" w14:textId="77777777" w:rsidR="002E686A" w:rsidRPr="00B049A0" w:rsidRDefault="002E686A" w:rsidP="004A060C">
      <w:pPr>
        <w:ind w:left="340" w:hanging="340"/>
      </w:pPr>
    </w:p>
    <w:sectPr w:rsidR="002E686A" w:rsidRPr="00B049A0" w:rsidSect="0048078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71ADD41E" w14:textId="3167165B" w:rsidR="00F07BCB" w:rsidRDefault="00F07BCB">
      <w:pPr>
        <w:pStyle w:val="CommentText"/>
      </w:pPr>
      <w:r>
        <w:rPr>
          <w:rStyle w:val="CommentReference"/>
        </w:rPr>
        <w:annotationRef/>
      </w:r>
      <w:r>
        <w:t>There are wee changes / notes through the references so please review the entire doc.</w:t>
      </w:r>
    </w:p>
  </w:comment>
  <w:comment w:id="9" w:author="Author" w:initials="A">
    <w:p w14:paraId="15A28E1E" w14:textId="77777777" w:rsidR="00377F87" w:rsidRDefault="00377F87">
      <w:pPr>
        <w:pStyle w:val="CommentText"/>
      </w:pPr>
      <w:r>
        <w:rPr>
          <w:rStyle w:val="CommentReference"/>
        </w:rPr>
        <w:annotationRef/>
      </w:r>
      <w:r>
        <w:t>This construction gives an odd read. Is it:</w:t>
      </w:r>
    </w:p>
    <w:p w14:paraId="6E94442D" w14:textId="77777777" w:rsidR="00377F87" w:rsidRDefault="00377F87">
      <w:pPr>
        <w:pStyle w:val="CommentText"/>
      </w:pPr>
    </w:p>
    <w:p w14:paraId="4F0AAB21" w14:textId="7C5E1D1E" w:rsidR="00377F87" w:rsidRDefault="00377F87">
      <w:pPr>
        <w:pStyle w:val="CommentText"/>
      </w:pPr>
      <w:r>
        <w:t xml:space="preserve">. . . and see </w:t>
      </w:r>
      <w:proofErr w:type="spellStart"/>
      <w:r>
        <w:t>Lüdecke</w:t>
      </w:r>
      <w:proofErr w:type="spellEnd"/>
      <w:r>
        <w:t xml:space="preserve"> (202) for plotting.</w:t>
      </w:r>
    </w:p>
  </w:comment>
  <w:comment w:id="10" w:author="Kara Hoover" w:date="2021-05-06T10:49:00Z" w:initials="KH">
    <w:p w14:paraId="56ABE99D" w14:textId="60703C5D" w:rsidR="0054203E" w:rsidRDefault="0054203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Strikethrough to delete and change to and </w:t>
      </w:r>
      <w:proofErr w:type="gramStart"/>
      <w:r>
        <w:rPr>
          <w:rStyle w:val="CommentReference"/>
        </w:rPr>
        <w:t>plots</w:t>
      </w:r>
      <w:proofErr w:type="gramEnd"/>
    </w:p>
  </w:comment>
  <w:comment w:id="13" w:author="Author" w:initials="A">
    <w:p w14:paraId="09A67C6C" w14:textId="2F268B08" w:rsidR="00377F87" w:rsidRDefault="00377F87">
      <w:pPr>
        <w:pStyle w:val="CommentText"/>
      </w:pPr>
      <w:r>
        <w:rPr>
          <w:rStyle w:val="CommentReference"/>
        </w:rPr>
        <w:annotationRef/>
      </w:r>
      <w:r>
        <w:t>For the table, you used “Part B</w:t>
      </w:r>
      <w:proofErr w:type="gramStart"/>
      <w:r>
        <w:t>”</w:t>
      </w:r>
      <w:proofErr w:type="gramEnd"/>
      <w:r>
        <w:t xml:space="preserve"> so I have switched here to make this Part A. This can be </w:t>
      </w:r>
      <w:proofErr w:type="gramStart"/>
      <w:r>
        <w:t>deleted—I</w:t>
      </w:r>
      <w:proofErr w:type="gramEnd"/>
      <w:r>
        <w:t xml:space="preserve"> left it so you could see the full change.</w:t>
      </w:r>
    </w:p>
  </w:comment>
  <w:comment w:id="14" w:author="Kara Hoover" w:date="2021-05-06T10:50:00Z" w:initials="KH">
    <w:p w14:paraId="4CC8AE5A" w14:textId="139F7618" w:rsidR="0054203E" w:rsidRDefault="0054203E">
      <w:pPr>
        <w:pStyle w:val="CommentText"/>
      </w:pPr>
      <w:r>
        <w:rPr>
          <w:rStyle w:val="CommentReference"/>
        </w:rPr>
        <w:annotationRef/>
      </w:r>
      <w:r>
        <w:t>OK.</w:t>
      </w:r>
    </w:p>
  </w:comment>
  <w:comment w:id="149" w:author="Author" w:initials="A">
    <w:p w14:paraId="50FBD009" w14:textId="7E5F360F" w:rsidR="002A0368" w:rsidRDefault="002A0368">
      <w:pPr>
        <w:pStyle w:val="CommentText"/>
      </w:pPr>
      <w:r>
        <w:rPr>
          <w:rStyle w:val="CommentReference"/>
        </w:rPr>
        <w:annotationRef/>
      </w:r>
      <w:r>
        <w:t>See note above re fixing this list.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ADD41E" w15:done="0"/>
  <w15:commentEx w15:paraId="4F0AAB21" w15:done="0"/>
  <w15:commentEx w15:paraId="56ABE99D" w15:paraIdParent="4F0AAB21" w15:done="0"/>
  <w15:commentEx w15:paraId="09A67C6C" w15:done="0"/>
  <w15:commentEx w15:paraId="4CC8AE5A" w15:paraIdParent="09A67C6C" w15:done="0"/>
  <w15:commentEx w15:paraId="50FBD0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E482C" w16cex:dateUtc="2021-05-06T14:49:00Z"/>
  <w16cex:commentExtensible w16cex:durableId="243E486D" w16cex:dateUtc="2021-05-06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ADD41E" w16cid:durableId="2438FD3A"/>
  <w16cid:commentId w16cid:paraId="4F0AAB21" w16cid:durableId="2438F871"/>
  <w16cid:commentId w16cid:paraId="56ABE99D" w16cid:durableId="243E482C"/>
  <w16cid:commentId w16cid:paraId="09A67C6C" w16cid:durableId="2438F3A4"/>
  <w16cid:commentId w16cid:paraId="4CC8AE5A" w16cid:durableId="243E486D"/>
  <w16cid:commentId w16cid:paraId="50FBD009" w16cid:durableId="2438FD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F1E3" w14:textId="77777777" w:rsidR="00211E3D" w:rsidRDefault="00211E3D" w:rsidP="005E7880">
      <w:r>
        <w:separator/>
      </w:r>
    </w:p>
  </w:endnote>
  <w:endnote w:type="continuationSeparator" w:id="0">
    <w:p w14:paraId="6FD1D426" w14:textId="77777777" w:rsidR="00211E3D" w:rsidRDefault="00211E3D" w:rsidP="005E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15989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5297D" w14:textId="35DEDD1F" w:rsidR="00377F87" w:rsidRDefault="00377F87" w:rsidP="00377F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2F1DC0" w14:textId="77777777" w:rsidR="00377F87" w:rsidRDefault="00377F87" w:rsidP="004E25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2770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34AE1F" w14:textId="59DFF21E" w:rsidR="00377F87" w:rsidRDefault="00377F87" w:rsidP="00377F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3AA765" w14:textId="77777777" w:rsidR="00377F87" w:rsidRDefault="00377F87" w:rsidP="004E25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C4E1" w14:textId="77777777" w:rsidR="00211E3D" w:rsidRDefault="00211E3D" w:rsidP="005E7880">
      <w:r>
        <w:separator/>
      </w:r>
    </w:p>
  </w:footnote>
  <w:footnote w:type="continuationSeparator" w:id="0">
    <w:p w14:paraId="2E776B31" w14:textId="77777777" w:rsidR="00211E3D" w:rsidRDefault="00211E3D" w:rsidP="005E788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a Hoover">
    <w15:presenceInfo w15:providerId="None" w15:userId="Kara Hoo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C9"/>
    <w:rsid w:val="000153C9"/>
    <w:rsid w:val="00055771"/>
    <w:rsid w:val="000B67F4"/>
    <w:rsid w:val="000E37D1"/>
    <w:rsid w:val="000F2C72"/>
    <w:rsid w:val="000F3E42"/>
    <w:rsid w:val="00107633"/>
    <w:rsid w:val="00125745"/>
    <w:rsid w:val="00164D31"/>
    <w:rsid w:val="001B6398"/>
    <w:rsid w:val="001D7C53"/>
    <w:rsid w:val="00206F56"/>
    <w:rsid w:val="002107B9"/>
    <w:rsid w:val="00211E3D"/>
    <w:rsid w:val="00214879"/>
    <w:rsid w:val="00224ABC"/>
    <w:rsid w:val="002648DE"/>
    <w:rsid w:val="00280550"/>
    <w:rsid w:val="0028055A"/>
    <w:rsid w:val="002A0368"/>
    <w:rsid w:val="002A5417"/>
    <w:rsid w:val="002B0C42"/>
    <w:rsid w:val="002C2675"/>
    <w:rsid w:val="002E686A"/>
    <w:rsid w:val="00316C43"/>
    <w:rsid w:val="00317C05"/>
    <w:rsid w:val="00342858"/>
    <w:rsid w:val="00346AED"/>
    <w:rsid w:val="0036795C"/>
    <w:rsid w:val="00377F87"/>
    <w:rsid w:val="003B43E7"/>
    <w:rsid w:val="003B702F"/>
    <w:rsid w:val="003F4020"/>
    <w:rsid w:val="00412B1B"/>
    <w:rsid w:val="004163BE"/>
    <w:rsid w:val="00426434"/>
    <w:rsid w:val="004466DD"/>
    <w:rsid w:val="00461BE7"/>
    <w:rsid w:val="004728D0"/>
    <w:rsid w:val="0048078D"/>
    <w:rsid w:val="004A060C"/>
    <w:rsid w:val="004A2877"/>
    <w:rsid w:val="004C0A7B"/>
    <w:rsid w:val="004C56A7"/>
    <w:rsid w:val="004E070D"/>
    <w:rsid w:val="004E2500"/>
    <w:rsid w:val="004E4822"/>
    <w:rsid w:val="004F0FD0"/>
    <w:rsid w:val="00523991"/>
    <w:rsid w:val="00524A5C"/>
    <w:rsid w:val="00531631"/>
    <w:rsid w:val="0054203E"/>
    <w:rsid w:val="005469EA"/>
    <w:rsid w:val="005B55EA"/>
    <w:rsid w:val="005C6574"/>
    <w:rsid w:val="005E7880"/>
    <w:rsid w:val="006032C0"/>
    <w:rsid w:val="00620025"/>
    <w:rsid w:val="00663E86"/>
    <w:rsid w:val="0067047C"/>
    <w:rsid w:val="006A56AC"/>
    <w:rsid w:val="006A62DC"/>
    <w:rsid w:val="006D3A4C"/>
    <w:rsid w:val="006E49C2"/>
    <w:rsid w:val="00705F8B"/>
    <w:rsid w:val="0070623A"/>
    <w:rsid w:val="00766BFB"/>
    <w:rsid w:val="007A1E78"/>
    <w:rsid w:val="007C2E05"/>
    <w:rsid w:val="007D7880"/>
    <w:rsid w:val="00856699"/>
    <w:rsid w:val="0087759C"/>
    <w:rsid w:val="00893FF0"/>
    <w:rsid w:val="008A2A60"/>
    <w:rsid w:val="008A4643"/>
    <w:rsid w:val="008B654F"/>
    <w:rsid w:val="008C1B86"/>
    <w:rsid w:val="008D033C"/>
    <w:rsid w:val="008E7494"/>
    <w:rsid w:val="009009BC"/>
    <w:rsid w:val="00907C7B"/>
    <w:rsid w:val="00951F72"/>
    <w:rsid w:val="009571FE"/>
    <w:rsid w:val="00957D06"/>
    <w:rsid w:val="0097651F"/>
    <w:rsid w:val="009A2AAD"/>
    <w:rsid w:val="009B65CA"/>
    <w:rsid w:val="009B7E5B"/>
    <w:rsid w:val="009C151F"/>
    <w:rsid w:val="00A12BE8"/>
    <w:rsid w:val="00A23637"/>
    <w:rsid w:val="00A340E9"/>
    <w:rsid w:val="00A4319D"/>
    <w:rsid w:val="00A509FF"/>
    <w:rsid w:val="00AB37BB"/>
    <w:rsid w:val="00AD1392"/>
    <w:rsid w:val="00B049A0"/>
    <w:rsid w:val="00B24A56"/>
    <w:rsid w:val="00B41121"/>
    <w:rsid w:val="00B467F4"/>
    <w:rsid w:val="00B505A5"/>
    <w:rsid w:val="00B55EE7"/>
    <w:rsid w:val="00B623BE"/>
    <w:rsid w:val="00B66454"/>
    <w:rsid w:val="00B844E2"/>
    <w:rsid w:val="00C11369"/>
    <w:rsid w:val="00C46B6A"/>
    <w:rsid w:val="00C47B41"/>
    <w:rsid w:val="00C70EF8"/>
    <w:rsid w:val="00C71E04"/>
    <w:rsid w:val="00C72E72"/>
    <w:rsid w:val="00CB5ACF"/>
    <w:rsid w:val="00CB6C10"/>
    <w:rsid w:val="00D03B16"/>
    <w:rsid w:val="00D43786"/>
    <w:rsid w:val="00D723A3"/>
    <w:rsid w:val="00DD66F6"/>
    <w:rsid w:val="00DE45E4"/>
    <w:rsid w:val="00DE46C7"/>
    <w:rsid w:val="00E3514A"/>
    <w:rsid w:val="00E40725"/>
    <w:rsid w:val="00E53C7D"/>
    <w:rsid w:val="00E5763E"/>
    <w:rsid w:val="00EB4B70"/>
    <w:rsid w:val="00F06D2D"/>
    <w:rsid w:val="00F07BCB"/>
    <w:rsid w:val="00F128C2"/>
    <w:rsid w:val="00F32B71"/>
    <w:rsid w:val="00F4162E"/>
    <w:rsid w:val="00F64819"/>
    <w:rsid w:val="00F836F4"/>
    <w:rsid w:val="00FB0CAF"/>
    <w:rsid w:val="00FC1550"/>
    <w:rsid w:val="00F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29E6A4"/>
  <w15:chartTrackingRefBased/>
  <w15:docId w15:val="{C2C67C7E-E33B-0445-9FAB-66E5929D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7B"/>
  </w:style>
  <w:style w:type="paragraph" w:styleId="Heading1">
    <w:name w:val="heading 1"/>
    <w:basedOn w:val="Normal"/>
    <w:next w:val="Normal"/>
    <w:link w:val="Heading1Char"/>
    <w:uiPriority w:val="9"/>
    <w:qFormat/>
    <w:rsid w:val="00907C7B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C7B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7B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C7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C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C7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C7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C7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C7B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7C7B"/>
  </w:style>
  <w:style w:type="character" w:customStyle="1" w:styleId="Heading1Char">
    <w:name w:val="Heading 1 Char"/>
    <w:basedOn w:val="DefaultParagraphFont"/>
    <w:link w:val="Heading1"/>
    <w:uiPriority w:val="9"/>
    <w:rsid w:val="0090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7C7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7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C7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C7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C7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C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C7B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C7B"/>
    <w:rPr>
      <w:rFonts w:eastAsiaTheme="minorEastAsia" w:cstheme="minorBidi"/>
      <w:b/>
      <w:bCs/>
      <w:i/>
      <w:iCs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C7B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7C7B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C7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C7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C7B"/>
    <w:rPr>
      <w:rFonts w:eastAsiaTheme="minorEastAsia" w:cstheme="minorBidi"/>
      <w:color w:val="44546A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07C7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7C7B"/>
    <w:rPr>
      <w:b/>
      <w:bCs/>
    </w:rPr>
  </w:style>
  <w:style w:type="character" w:styleId="Emphasis">
    <w:name w:val="Emphasis"/>
    <w:basedOn w:val="DefaultParagraphFont"/>
    <w:uiPriority w:val="20"/>
    <w:qFormat/>
    <w:rsid w:val="00907C7B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907C7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7C7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07C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7C7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7C7B"/>
    <w:rPr>
      <w:rFonts w:eastAsiaTheme="minorEastAsia" w:cstheme="minorBidi"/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C7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C7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7C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C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7C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C7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07C7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C7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55EE7"/>
    <w:rPr>
      <w:color w:val="954F72"/>
      <w:u w:val="single"/>
    </w:rPr>
  </w:style>
  <w:style w:type="paragraph" w:customStyle="1" w:styleId="msonormal0">
    <w:name w:val="msonormal"/>
    <w:basedOn w:val="Normal"/>
    <w:rsid w:val="00B55EE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63">
    <w:name w:val="xl63"/>
    <w:basedOn w:val="Normal"/>
    <w:rsid w:val="00B55EE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64">
    <w:name w:val="xl64"/>
    <w:basedOn w:val="Normal"/>
    <w:rsid w:val="00B55EE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65">
    <w:name w:val="xl65"/>
    <w:basedOn w:val="Normal"/>
    <w:rsid w:val="00B55EE7"/>
    <w:pPr>
      <w:spacing w:before="100" w:beforeAutospacing="1" w:after="100" w:afterAutospacing="1"/>
    </w:pPr>
    <w:rPr>
      <w:rFonts w:eastAsia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B55EE7"/>
    <w:pPr>
      <w:spacing w:before="100" w:beforeAutospacing="1" w:after="100" w:afterAutospacing="1"/>
    </w:pPr>
    <w:rPr>
      <w:rFonts w:eastAsia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B55EE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70">
    <w:name w:val="xl70"/>
    <w:basedOn w:val="Normal"/>
    <w:rsid w:val="00B55EE7"/>
    <w:pPr>
      <w:spacing w:before="100" w:beforeAutospacing="1" w:after="100" w:afterAutospacing="1"/>
    </w:pPr>
    <w:rPr>
      <w:rFonts w:eastAsia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68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78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80"/>
  </w:style>
  <w:style w:type="paragraph" w:styleId="Footer">
    <w:name w:val="footer"/>
    <w:basedOn w:val="Normal"/>
    <w:link w:val="FooterChar"/>
    <w:uiPriority w:val="99"/>
    <w:unhideWhenUsed/>
    <w:rsid w:val="005E78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80"/>
  </w:style>
  <w:style w:type="paragraph" w:styleId="BalloonText">
    <w:name w:val="Balloon Text"/>
    <w:basedOn w:val="Normal"/>
    <w:link w:val="BalloonTextChar"/>
    <w:uiPriority w:val="99"/>
    <w:semiHidden/>
    <w:unhideWhenUsed/>
    <w:rsid w:val="008D033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33C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7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D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D06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00"/>
  </w:style>
  <w:style w:type="paragraph" w:customStyle="1" w:styleId="xl68">
    <w:name w:val="xl68"/>
    <w:basedOn w:val="Normal"/>
    <w:rsid w:val="00317C05"/>
    <w:pPr>
      <w:spacing w:before="100" w:beforeAutospacing="1" w:after="100" w:afterAutospacing="1"/>
    </w:pPr>
    <w:rPr>
      <w:rFonts w:eastAsia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317C0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72">
    <w:name w:val="xl72"/>
    <w:basedOn w:val="Normal"/>
    <w:rsid w:val="00317C0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73">
    <w:name w:val="xl73"/>
    <w:basedOn w:val="Normal"/>
    <w:rsid w:val="00317C0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74">
    <w:name w:val="xl74"/>
    <w:basedOn w:val="Normal"/>
    <w:rsid w:val="00317C05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75">
    <w:name w:val="xl75"/>
    <w:basedOn w:val="Normal"/>
    <w:rsid w:val="00317C05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76">
    <w:name w:val="xl76"/>
    <w:basedOn w:val="Normal"/>
    <w:rsid w:val="00317C05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xl77">
    <w:name w:val="xl77"/>
    <w:basedOn w:val="Normal"/>
    <w:rsid w:val="00317C05"/>
    <w:pPr>
      <w:pBdr>
        <w:top w:val="single" w:sz="4" w:space="0" w:color="auto"/>
      </w:pBdr>
      <w:spacing w:before="100" w:beforeAutospacing="1" w:after="100" w:afterAutospacing="1"/>
    </w:pPr>
    <w:rPr>
      <w:rFonts w:eastAsia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317C05"/>
    <w:pPr>
      <w:pBdr>
        <w:top w:val="single" w:sz="4" w:space="0" w:color="auto"/>
      </w:pBdr>
      <w:spacing w:before="100" w:beforeAutospacing="1" w:after="100" w:afterAutospacing="1"/>
    </w:pPr>
    <w:rPr>
      <w:rFonts w:eastAsia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317C05"/>
    <w:pPr>
      <w:pBdr>
        <w:top w:val="single" w:sz="4" w:space="0" w:color="auto"/>
      </w:pBdr>
      <w:spacing w:before="100" w:beforeAutospacing="1" w:after="100" w:afterAutospacing="1"/>
    </w:pPr>
    <w:rPr>
      <w:rFonts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microsoft.com/office/2011/relationships/people" Target="peop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Hoover</dc:creator>
  <cp:keywords/>
  <dc:description/>
  <cp:lastModifiedBy>Kara Hoover</cp:lastModifiedBy>
  <cp:revision>5</cp:revision>
  <dcterms:created xsi:type="dcterms:W3CDTF">2021-05-06T15:01:00Z</dcterms:created>
  <dcterms:modified xsi:type="dcterms:W3CDTF">2021-05-06T15:12:00Z</dcterms:modified>
</cp:coreProperties>
</file>